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E309" w14:textId="77777777" w:rsidR="004D7016" w:rsidRDefault="004D7016"/>
    <w:p w14:paraId="3988CA94" w14:textId="77777777" w:rsidR="001E69BA" w:rsidRDefault="001E69BA"/>
    <w:p w14:paraId="71628168" w14:textId="77777777" w:rsidR="001E69BA" w:rsidRPr="001E69BA" w:rsidRDefault="001E69BA" w:rsidP="001E69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r w:rsidRPr="001E69BA">
        <w:rPr>
          <w:rFonts w:ascii="Times New Roman" w:eastAsia="Times New Roman" w:hAnsi="Times New Roman" w:cs="Times New Roman"/>
          <w:b/>
          <w:bCs/>
          <w:kern w:val="36"/>
          <w:sz w:val="48"/>
          <w:szCs w:val="48"/>
          <w:lang w:eastAsia="en-IE"/>
          <w14:ligatures w14:val="none"/>
        </w:rPr>
        <w:t>BTV 2ed</w:t>
      </w:r>
    </w:p>
    <w:p w14:paraId="6B0B72E8" w14:textId="77777777" w:rsidR="001E69BA" w:rsidRPr="001E69BA" w:rsidRDefault="001E69BA" w:rsidP="001E69BA">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Preliminary plan</w:t>
      </w:r>
    </w:p>
    <w:p w14:paraId="31441F80" w14:textId="77777777" w:rsidR="001E69BA" w:rsidRPr="001E69BA" w:rsidRDefault="001E69BA" w:rsidP="001E69BA">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i/>
          <w:iCs/>
          <w:kern w:val="0"/>
          <w:sz w:val="24"/>
          <w:szCs w:val="24"/>
          <w:lang w:eastAsia="en-IE"/>
          <w14:ligatures w14:val="none"/>
        </w:rPr>
        <w:t>This is how I imagine the 2ed of Beyond the Visible. Edited to some extent after talking with Marcel and earlier exchanges of ideas with Eva Rosenqvist and Matt Robson, as well as comments from chapter authors from the first edition.</w:t>
      </w:r>
    </w:p>
    <w:p w14:paraId="1D7936A9" w14:textId="77777777" w:rsidR="001E69BA" w:rsidRPr="001E69BA" w:rsidRDefault="001E69BA" w:rsidP="001E69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r w:rsidRPr="001E69BA">
        <w:rPr>
          <w:rFonts w:ascii="Times New Roman" w:eastAsia="Times New Roman" w:hAnsi="Times New Roman" w:cs="Times New Roman"/>
          <w:b/>
          <w:bCs/>
          <w:kern w:val="36"/>
          <w:sz w:val="48"/>
          <w:szCs w:val="48"/>
          <w:lang w:eastAsia="en-IE"/>
          <w14:ligatures w14:val="none"/>
        </w:rPr>
        <w:t>Handbook 2ed Title</w:t>
      </w:r>
    </w:p>
    <w:p w14:paraId="4E32BDF9" w14:textId="77777777" w:rsidR="001E69BA" w:rsidRPr="001E69BA" w:rsidRDefault="001E69BA" w:rsidP="001E69BA">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Suggestions, for a possible book title</w:t>
      </w:r>
    </w:p>
    <w:p w14:paraId="0BAEC55D" w14:textId="721ADBCE" w:rsidR="001E69BA" w:rsidRPr="001E69BA" w:rsidRDefault="001E69BA" w:rsidP="001E69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commentRangeStart w:id="0"/>
      <w:r w:rsidRPr="001E69BA">
        <w:rPr>
          <w:rFonts w:ascii="Times New Roman" w:eastAsia="Times New Roman" w:hAnsi="Times New Roman" w:cs="Times New Roman"/>
          <w:i/>
          <w:iCs/>
          <w:kern w:val="0"/>
          <w:sz w:val="24"/>
          <w:szCs w:val="24"/>
          <w:lang w:eastAsia="en-IE"/>
          <w14:ligatures w14:val="none"/>
        </w:rPr>
        <w:t>Field Methods in Plant Photobiology: From Principles to Practice</w:t>
      </w:r>
      <w:commentRangeEnd w:id="0"/>
      <w:r>
        <w:rPr>
          <w:rStyle w:val="CommentReference"/>
        </w:rPr>
        <w:commentReference w:id="0"/>
      </w:r>
    </w:p>
    <w:p w14:paraId="4AD63456" w14:textId="77777777" w:rsidR="001E69BA" w:rsidRPr="001E69BA" w:rsidRDefault="001E69BA" w:rsidP="001E69B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i/>
          <w:iCs/>
          <w:kern w:val="0"/>
          <w:sz w:val="24"/>
          <w:szCs w:val="24"/>
          <w:lang w:eastAsia="en-IE"/>
          <w14:ligatures w14:val="none"/>
        </w:rPr>
        <w:t xml:space="preserve">Plant Photobiology: </w:t>
      </w:r>
      <w:proofErr w:type="spellStart"/>
      <w:r w:rsidRPr="001E69BA">
        <w:rPr>
          <w:rFonts w:ascii="Times New Roman" w:eastAsia="Times New Roman" w:hAnsi="Times New Roman" w:cs="Times New Roman"/>
          <w:i/>
          <w:iCs/>
          <w:kern w:val="0"/>
          <w:sz w:val="24"/>
          <w:szCs w:val="24"/>
          <w:lang w:eastAsia="en-IE"/>
          <w14:ligatures w14:val="none"/>
        </w:rPr>
        <w:t>Recomended</w:t>
      </w:r>
      <w:proofErr w:type="spellEnd"/>
      <w:r w:rsidRPr="001E69BA">
        <w:rPr>
          <w:rFonts w:ascii="Times New Roman" w:eastAsia="Times New Roman" w:hAnsi="Times New Roman" w:cs="Times New Roman"/>
          <w:i/>
          <w:iCs/>
          <w:kern w:val="0"/>
          <w:sz w:val="24"/>
          <w:szCs w:val="24"/>
          <w:lang w:eastAsia="en-IE"/>
          <w14:ligatures w14:val="none"/>
        </w:rPr>
        <w:t xml:space="preserve"> Practices and Field Methods</w:t>
      </w:r>
    </w:p>
    <w:p w14:paraId="16A29FE3" w14:textId="77777777" w:rsidR="001E69BA" w:rsidRPr="001E69BA" w:rsidRDefault="001E69BA" w:rsidP="001E69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r w:rsidRPr="001E69BA">
        <w:rPr>
          <w:rFonts w:ascii="Times New Roman" w:eastAsia="Times New Roman" w:hAnsi="Times New Roman" w:cs="Times New Roman"/>
          <w:b/>
          <w:bCs/>
          <w:kern w:val="36"/>
          <w:sz w:val="48"/>
          <w:szCs w:val="48"/>
          <w:lang w:eastAsia="en-IE"/>
          <w14:ligatures w14:val="none"/>
        </w:rPr>
        <w:t>Scope</w:t>
      </w:r>
    </w:p>
    <w:p w14:paraId="77DC765E" w14:textId="77777777" w:rsidR="001E69BA" w:rsidRPr="001E69BA" w:rsidRDefault="001E69BA" w:rsidP="001E69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Wavelength scope: 280–</w:t>
      </w:r>
      <w:commentRangeStart w:id="1"/>
      <w:r w:rsidRPr="001E69BA">
        <w:rPr>
          <w:rFonts w:ascii="Times New Roman" w:eastAsia="Times New Roman" w:hAnsi="Times New Roman" w:cs="Times New Roman"/>
          <w:kern w:val="0"/>
          <w:sz w:val="24"/>
          <w:szCs w:val="24"/>
          <w:lang w:eastAsia="en-IE"/>
          <w14:ligatures w14:val="none"/>
        </w:rPr>
        <w:t>900</w:t>
      </w:r>
      <w:commentRangeEnd w:id="1"/>
      <w:r>
        <w:rPr>
          <w:rStyle w:val="CommentReference"/>
        </w:rPr>
        <w:commentReference w:id="1"/>
      </w:r>
      <w:r w:rsidRPr="001E69BA">
        <w:rPr>
          <w:rFonts w:ascii="Times New Roman" w:eastAsia="Times New Roman" w:hAnsi="Times New Roman" w:cs="Times New Roman"/>
          <w:kern w:val="0"/>
          <w:sz w:val="24"/>
          <w:szCs w:val="24"/>
          <w:lang w:eastAsia="en-IE"/>
          <w14:ligatures w14:val="none"/>
        </w:rPr>
        <w:t> nm (expanded to include VIS and FR).</w:t>
      </w:r>
    </w:p>
    <w:p w14:paraId="5FB5E91C" w14:textId="77777777" w:rsidR="001E69BA" w:rsidRPr="001E69BA" w:rsidRDefault="001E69BA" w:rsidP="001E69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Exclude methods used at the lab bench (as in first edition).</w:t>
      </w:r>
    </w:p>
    <w:p w14:paraId="60BCC5D7" w14:textId="77777777" w:rsidR="001E69BA" w:rsidRPr="001E69BA" w:rsidRDefault="001E69BA" w:rsidP="001E69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Include gas-exchange and chlorophyll fluorescence? (As we have </w:t>
      </w:r>
      <w:proofErr w:type="spellStart"/>
      <w:r w:rsidRPr="001E69BA">
        <w:rPr>
          <w:rFonts w:ascii="Times New Roman" w:eastAsia="Times New Roman" w:hAnsi="Times New Roman" w:cs="Times New Roman"/>
          <w:kern w:val="0"/>
          <w:sz w:val="24"/>
          <w:szCs w:val="24"/>
          <w:lang w:eastAsia="en-IE"/>
          <w14:ligatures w14:val="none"/>
        </w:rPr>
        <w:t>Wolgang</w:t>
      </w:r>
      <w:proofErr w:type="spellEnd"/>
      <w:r w:rsidRPr="001E69BA">
        <w:rPr>
          <w:rFonts w:ascii="Times New Roman" w:eastAsia="Times New Roman" w:hAnsi="Times New Roman" w:cs="Times New Roman"/>
          <w:kern w:val="0"/>
          <w:sz w:val="24"/>
          <w:szCs w:val="24"/>
          <w:lang w:eastAsia="en-IE"/>
          <w14:ligatures w14:val="none"/>
        </w:rPr>
        <w:t xml:space="preserve">, Eva, Otmar </w:t>
      </w:r>
      <w:proofErr w:type="gramStart"/>
      <w:r w:rsidRPr="001E69BA">
        <w:rPr>
          <w:rFonts w:ascii="Times New Roman" w:eastAsia="Times New Roman" w:hAnsi="Times New Roman" w:cs="Times New Roman"/>
          <w:kern w:val="0"/>
          <w:sz w:val="24"/>
          <w:szCs w:val="24"/>
          <w:lang w:eastAsia="en-IE"/>
          <w14:ligatures w14:val="none"/>
        </w:rPr>
        <w:t>and also</w:t>
      </w:r>
      <w:proofErr w:type="gramEnd"/>
      <w:r w:rsidRPr="001E69BA">
        <w:rPr>
          <w:rFonts w:ascii="Times New Roman" w:eastAsia="Times New Roman" w:hAnsi="Times New Roman" w:cs="Times New Roman"/>
          <w:kern w:val="0"/>
          <w:sz w:val="24"/>
          <w:szCs w:val="24"/>
          <w:lang w:eastAsia="en-IE"/>
          <w14:ligatures w14:val="none"/>
        </w:rPr>
        <w:t xml:space="preserve"> Alexey </w:t>
      </w:r>
      <w:proofErr w:type="spellStart"/>
      <w:r w:rsidRPr="001E69BA">
        <w:rPr>
          <w:rFonts w:ascii="Times New Roman" w:eastAsia="Times New Roman" w:hAnsi="Times New Roman" w:cs="Times New Roman"/>
          <w:kern w:val="0"/>
          <w:sz w:val="24"/>
          <w:szCs w:val="24"/>
          <w:lang w:eastAsia="en-IE"/>
          <w14:ligatures w14:val="none"/>
        </w:rPr>
        <w:t>Shapiguzov</w:t>
      </w:r>
      <w:proofErr w:type="spellEnd"/>
      <w:r w:rsidRPr="001E69BA">
        <w:rPr>
          <w:rFonts w:ascii="Times New Roman" w:eastAsia="Times New Roman" w:hAnsi="Times New Roman" w:cs="Times New Roman"/>
          <w:kern w:val="0"/>
          <w:sz w:val="24"/>
          <w:szCs w:val="24"/>
          <w:lang w:eastAsia="en-IE"/>
          <w14:ligatures w14:val="none"/>
        </w:rPr>
        <w:t xml:space="preserve"> as possible authors).</w:t>
      </w:r>
    </w:p>
    <w:p w14:paraId="44FEADCF" w14:textId="77777777" w:rsidR="001E69BA" w:rsidRPr="001E69BA" w:rsidRDefault="001E69BA" w:rsidP="001E69B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Actual computations</w:t>
      </w:r>
    </w:p>
    <w:p w14:paraId="795EBCD5" w14:textId="77777777" w:rsidR="001E69BA" w:rsidRPr="001E69BA" w:rsidRDefault="001E69BA" w:rsidP="001E69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My R packages can be used for many calculations relevant to the book. They will greatly simplify the production of many of the illustrations. However, I would rather keep the details of the R code out of BTV2 so that it does not become bloated.</w:t>
      </w:r>
    </w:p>
    <w:p w14:paraId="427F2107" w14:textId="77777777" w:rsidR="001E69BA" w:rsidRPr="001E69BA" w:rsidRDefault="001E69BA" w:rsidP="001E69B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The details of the use of the R packages for photobiology will go into a separate book, for which I already have a partial manuscript.</w:t>
      </w:r>
    </w:p>
    <w:p w14:paraId="2222E7E1" w14:textId="77777777" w:rsidR="001E69BA" w:rsidRPr="001E69BA" w:rsidRDefault="001E69BA" w:rsidP="001E69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r w:rsidRPr="001E69BA">
        <w:rPr>
          <w:rFonts w:ascii="Times New Roman" w:eastAsia="Times New Roman" w:hAnsi="Times New Roman" w:cs="Times New Roman"/>
          <w:b/>
          <w:bCs/>
          <w:kern w:val="36"/>
          <w:sz w:val="48"/>
          <w:szCs w:val="48"/>
          <w:lang w:eastAsia="en-IE"/>
          <w14:ligatures w14:val="none"/>
        </w:rPr>
        <w:t>Editors</w:t>
      </w:r>
    </w:p>
    <w:p w14:paraId="30267084" w14:textId="77777777" w:rsidR="001E69BA" w:rsidRPr="001E69BA" w:rsidRDefault="001E69BA" w:rsidP="001E69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Pedro Aphalo</w:t>
      </w:r>
    </w:p>
    <w:p w14:paraId="4DB74042" w14:textId="77777777" w:rsidR="001E69BA" w:rsidRPr="001E69BA" w:rsidRDefault="001E69BA" w:rsidP="001E69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Marcel Jansen</w:t>
      </w:r>
    </w:p>
    <w:p w14:paraId="0A2908AF" w14:textId="77777777" w:rsidR="001E69BA" w:rsidRPr="001E69BA" w:rsidRDefault="001E69BA" w:rsidP="001E69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proofErr w:type="spellStart"/>
      <w:r w:rsidRPr="001E69BA">
        <w:rPr>
          <w:rFonts w:ascii="Times New Roman" w:eastAsia="Times New Roman" w:hAnsi="Times New Roman" w:cs="Times New Roman"/>
          <w:kern w:val="0"/>
          <w:sz w:val="24"/>
          <w:szCs w:val="24"/>
          <w:lang w:eastAsia="en-IE"/>
          <w14:ligatures w14:val="none"/>
        </w:rPr>
        <w:t>Wolgang</w:t>
      </w:r>
      <w:proofErr w:type="spellEnd"/>
      <w:r w:rsidRPr="001E69BA">
        <w:rPr>
          <w:rFonts w:ascii="Times New Roman" w:eastAsia="Times New Roman" w:hAnsi="Times New Roman" w:cs="Times New Roman"/>
          <w:kern w:val="0"/>
          <w:sz w:val="24"/>
          <w:szCs w:val="24"/>
          <w:lang w:eastAsia="en-IE"/>
          <w14:ligatures w14:val="none"/>
        </w:rPr>
        <w:t xml:space="preserve"> Bilger (?)</w:t>
      </w:r>
    </w:p>
    <w:p w14:paraId="633ED9D8" w14:textId="77777777" w:rsidR="001E69BA" w:rsidRPr="001E69BA" w:rsidRDefault="001E69BA" w:rsidP="001E69B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Eva Rosenqvist (?)</w:t>
      </w:r>
    </w:p>
    <w:p w14:paraId="7D381D1D" w14:textId="77777777" w:rsidR="001E69BA" w:rsidRPr="001E69BA" w:rsidRDefault="001E69BA" w:rsidP="001E69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r w:rsidRPr="001E69BA">
        <w:rPr>
          <w:rFonts w:ascii="Times New Roman" w:eastAsia="Times New Roman" w:hAnsi="Times New Roman" w:cs="Times New Roman"/>
          <w:b/>
          <w:bCs/>
          <w:kern w:val="36"/>
          <w:sz w:val="48"/>
          <w:szCs w:val="48"/>
          <w:lang w:eastAsia="en-IE"/>
          <w14:ligatures w14:val="none"/>
        </w:rPr>
        <w:t>Publisher</w:t>
      </w:r>
    </w:p>
    <w:p w14:paraId="6CC1E615" w14:textId="77777777" w:rsidR="001E69BA" w:rsidRPr="001E69BA" w:rsidRDefault="001E69BA" w:rsidP="001E69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UV4Plants as web site, even pre-release chapter by chapter.</w:t>
      </w:r>
    </w:p>
    <w:p w14:paraId="65A499E7" w14:textId="77777777" w:rsidR="001E69BA" w:rsidRPr="001E69BA" w:rsidRDefault="001E69BA" w:rsidP="001E69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CRC/Taylor &amp; Francis (most likely in parallel with the open-access web site)</w:t>
      </w:r>
    </w:p>
    <w:p w14:paraId="76B130DF" w14:textId="77777777" w:rsidR="001E69BA" w:rsidRPr="001E69BA" w:rsidRDefault="001E69BA" w:rsidP="001E69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other?</w:t>
      </w:r>
    </w:p>
    <w:p w14:paraId="06ACC1D1" w14:textId="77777777" w:rsidR="001E69BA" w:rsidRPr="001E69BA" w:rsidRDefault="001E69BA" w:rsidP="001E69B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14:ligatures w14:val="none"/>
        </w:rPr>
      </w:pPr>
      <w:r w:rsidRPr="001E69BA">
        <w:rPr>
          <w:rFonts w:ascii="Times New Roman" w:eastAsia="Times New Roman" w:hAnsi="Times New Roman" w:cs="Times New Roman"/>
          <w:b/>
          <w:bCs/>
          <w:kern w:val="36"/>
          <w:sz w:val="48"/>
          <w:szCs w:val="48"/>
          <w:lang w:eastAsia="en-IE"/>
          <w14:ligatures w14:val="none"/>
        </w:rPr>
        <w:lastRenderedPageBreak/>
        <w:t>Chapters for 2nd edition</w:t>
      </w:r>
    </w:p>
    <w:p w14:paraId="2C942A7F" w14:textId="77777777" w:rsidR="001E69BA" w:rsidRPr="001E69BA" w:rsidRDefault="001E69BA" w:rsidP="001E69BA">
      <w:pPr>
        <w:spacing w:after="0"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1. Radiation and optics</w:t>
      </w:r>
    </w:p>
    <w:p w14:paraId="4B2F0D1F" w14:textId="77777777" w:rsidR="001E69BA" w:rsidRPr="001E69BA" w:rsidRDefault="001E69BA" w:rsidP="001E69BA">
      <w:pPr>
        <w:spacing w:before="100" w:beforeAutospacing="1" w:after="100" w:afterAutospacing="1" w:line="240" w:lineRule="auto"/>
        <w:ind w:left="72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Previously: </w:t>
      </w:r>
      <w:r w:rsidRPr="001E69BA">
        <w:rPr>
          <w:rFonts w:ascii="Times New Roman" w:eastAsia="Times New Roman" w:hAnsi="Times New Roman" w:cs="Times New Roman"/>
          <w:i/>
          <w:iCs/>
          <w:kern w:val="0"/>
          <w:sz w:val="24"/>
          <w:szCs w:val="24"/>
          <w:lang w:eastAsia="en-IE"/>
          <w14:ligatures w14:val="none"/>
        </w:rPr>
        <w:t>Introduction</w:t>
      </w:r>
    </w:p>
    <w:p w14:paraId="671746EF" w14:textId="77777777" w:rsidR="001E69BA" w:rsidRPr="001E69BA" w:rsidRDefault="001E69BA" w:rsidP="001E69BA">
      <w:pPr>
        <w:numPr>
          <w:ilvl w:val="0"/>
          <w:numId w:val="5"/>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Make text more accessible to those not-mathematically minded. (Pedro + LOB + Andreas Albert (?) + </w:t>
      </w:r>
      <w:proofErr w:type="spellStart"/>
      <w:r w:rsidRPr="001E69BA">
        <w:rPr>
          <w:rFonts w:ascii="Times New Roman" w:eastAsia="Times New Roman" w:hAnsi="Times New Roman" w:cs="Times New Roman"/>
          <w:kern w:val="0"/>
          <w:sz w:val="24"/>
          <w:szCs w:val="24"/>
          <w:lang w:eastAsia="en-IE"/>
          <w14:ligatures w14:val="none"/>
        </w:rPr>
        <w:t>Ylianttila</w:t>
      </w:r>
      <w:proofErr w:type="spellEnd"/>
      <w:r w:rsidRPr="001E69BA">
        <w:rPr>
          <w:rFonts w:ascii="Times New Roman" w:eastAsia="Times New Roman" w:hAnsi="Times New Roman" w:cs="Times New Roman"/>
          <w:kern w:val="0"/>
          <w:sz w:val="24"/>
          <w:szCs w:val="24"/>
          <w:lang w:eastAsia="en-IE"/>
          <w14:ligatures w14:val="none"/>
        </w:rPr>
        <w:t xml:space="preserve"> (?))</w:t>
      </w:r>
    </w:p>
    <w:p w14:paraId="03093584" w14:textId="77777777" w:rsidR="001E69BA" w:rsidRPr="001E69BA" w:rsidRDefault="001E69BA" w:rsidP="001E69BA">
      <w:pPr>
        <w:numPr>
          <w:ilvl w:val="0"/>
          <w:numId w:val="5"/>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Update colour definitions to follow ISO/CIE. (Pedro)</w:t>
      </w:r>
    </w:p>
    <w:p w14:paraId="1356B1A4" w14:textId="77777777" w:rsidR="001E69BA" w:rsidRPr="001E69BA" w:rsidRDefault="001E69BA" w:rsidP="001E69BA">
      <w:pPr>
        <w:numPr>
          <w:ilvl w:val="0"/>
          <w:numId w:val="5"/>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commentRangeStart w:id="2"/>
      <w:r w:rsidRPr="001E69BA">
        <w:rPr>
          <w:rFonts w:ascii="Times New Roman" w:eastAsia="Times New Roman" w:hAnsi="Times New Roman" w:cs="Times New Roman"/>
          <w:kern w:val="0"/>
          <w:sz w:val="24"/>
          <w:szCs w:val="24"/>
          <w:lang w:eastAsia="en-IE"/>
          <w14:ligatures w14:val="none"/>
        </w:rPr>
        <w:t>Discuss reflectance vs. angle of incidence</w:t>
      </w:r>
      <w:commentRangeEnd w:id="2"/>
      <w:r>
        <w:rPr>
          <w:rStyle w:val="CommentReference"/>
        </w:rPr>
        <w:commentReference w:id="2"/>
      </w:r>
      <w:r w:rsidRPr="001E69BA">
        <w:rPr>
          <w:rFonts w:ascii="Times New Roman" w:eastAsia="Times New Roman" w:hAnsi="Times New Roman" w:cs="Times New Roman"/>
          <w:kern w:val="0"/>
          <w:sz w:val="24"/>
          <w:szCs w:val="24"/>
          <w:lang w:eastAsia="en-IE"/>
          <w14:ligatures w14:val="none"/>
        </w:rPr>
        <w:t>. (Pedro + LOB)</w:t>
      </w:r>
    </w:p>
    <w:p w14:paraId="7FE9AC41" w14:textId="77777777" w:rsidR="001E69BA" w:rsidRPr="001E69BA" w:rsidRDefault="001E69BA" w:rsidP="001E69BA">
      <w:pPr>
        <w:numPr>
          <w:ilvl w:val="0"/>
          <w:numId w:val="5"/>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Discuss the mechanisms behind fluorescence and </w:t>
      </w:r>
      <w:proofErr w:type="spellStart"/>
      <w:r w:rsidRPr="001E69BA">
        <w:rPr>
          <w:rFonts w:ascii="Times New Roman" w:eastAsia="Times New Roman" w:hAnsi="Times New Roman" w:cs="Times New Roman"/>
          <w:kern w:val="0"/>
          <w:sz w:val="24"/>
          <w:szCs w:val="24"/>
          <w:lang w:eastAsia="en-IE"/>
          <w14:ligatures w14:val="none"/>
        </w:rPr>
        <w:t>luminiscence</w:t>
      </w:r>
      <w:proofErr w:type="spellEnd"/>
      <w:r w:rsidRPr="001E69BA">
        <w:rPr>
          <w:rFonts w:ascii="Times New Roman" w:eastAsia="Times New Roman" w:hAnsi="Times New Roman" w:cs="Times New Roman"/>
          <w:kern w:val="0"/>
          <w:sz w:val="24"/>
          <w:szCs w:val="24"/>
          <w:lang w:eastAsia="en-IE"/>
          <w14:ligatures w14:val="none"/>
        </w:rPr>
        <w:t>. (Pedro + LOB)</w:t>
      </w:r>
    </w:p>
    <w:p w14:paraId="42823BFD" w14:textId="14C42DC6" w:rsidR="001E69BA" w:rsidRPr="001E69BA" w:rsidRDefault="001E69BA" w:rsidP="001E69BA">
      <w:pPr>
        <w:numPr>
          <w:ilvl w:val="0"/>
          <w:numId w:val="5"/>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commentRangeStart w:id="3"/>
      <w:r w:rsidRPr="001E69BA">
        <w:rPr>
          <w:rFonts w:ascii="Times New Roman" w:eastAsia="Times New Roman" w:hAnsi="Times New Roman" w:cs="Times New Roman"/>
          <w:kern w:val="0"/>
          <w:sz w:val="24"/>
          <w:szCs w:val="24"/>
          <w:lang w:eastAsia="en-IE"/>
          <w14:ligatures w14:val="none"/>
        </w:rPr>
        <w:t>Do we need a brief introduction to light sensing by plants? (Luis + Neha + Jorge Casal?)</w:t>
      </w:r>
      <w:commentRangeEnd w:id="3"/>
      <w:r>
        <w:rPr>
          <w:rStyle w:val="CommentReference"/>
        </w:rPr>
        <w:commentReference w:id="3"/>
      </w:r>
      <w:ins w:id="4" w:author="Marcel Jansen" w:date="2023-12-05T13:00:00Z">
        <w:r>
          <w:rPr>
            <w:rFonts w:ascii="Times New Roman" w:eastAsia="Times New Roman" w:hAnsi="Times New Roman" w:cs="Times New Roman"/>
            <w:kern w:val="0"/>
            <w:sz w:val="24"/>
            <w:szCs w:val="24"/>
            <w:lang w:eastAsia="en-IE"/>
            <w14:ligatures w14:val="none"/>
          </w:rPr>
          <w:t xml:space="preserve"> </w:t>
        </w:r>
        <w:commentRangeStart w:id="5"/>
        <w:r>
          <w:rPr>
            <w:rFonts w:ascii="Times New Roman" w:eastAsia="Times New Roman" w:hAnsi="Times New Roman" w:cs="Times New Roman"/>
            <w:kern w:val="0"/>
            <w:sz w:val="24"/>
            <w:szCs w:val="24"/>
            <w:lang w:eastAsia="en-IE"/>
            <w14:ligatures w14:val="none"/>
          </w:rPr>
          <w:t>XX</w:t>
        </w:r>
      </w:ins>
      <w:commentRangeEnd w:id="5"/>
      <w:ins w:id="6" w:author="Marcel Jansen" w:date="2023-12-05T13:01:00Z">
        <w:r>
          <w:rPr>
            <w:rStyle w:val="CommentReference"/>
          </w:rPr>
          <w:commentReference w:id="5"/>
        </w:r>
      </w:ins>
    </w:p>
    <w:p w14:paraId="194434DA" w14:textId="77777777" w:rsidR="001E69BA" w:rsidRPr="001E69BA" w:rsidRDefault="001E69BA" w:rsidP="001E69BA">
      <w:pPr>
        <w:numPr>
          <w:ilvl w:val="0"/>
          <w:numId w:val="5"/>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i/>
          <w:iCs/>
          <w:kern w:val="0"/>
          <w:sz w:val="24"/>
          <w:szCs w:val="24"/>
          <w:lang w:eastAsia="en-IE"/>
          <w14:ligatures w14:val="none"/>
        </w:rPr>
        <w:t>Move discussion of radiation in the environment to new chapter 2.</w:t>
      </w:r>
    </w:p>
    <w:p w14:paraId="68AC3DCC" w14:textId="77777777" w:rsidR="001E69BA" w:rsidRPr="001E69BA" w:rsidRDefault="001E69BA" w:rsidP="001E69BA">
      <w:pPr>
        <w:spacing w:after="0"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2. The UV and VIS environment of plants</w:t>
      </w:r>
    </w:p>
    <w:p w14:paraId="32CBBA90" w14:textId="77777777" w:rsidR="001E69BA" w:rsidRPr="001E69BA" w:rsidRDefault="001E69BA" w:rsidP="001E69BA">
      <w:pPr>
        <w:spacing w:before="100" w:beforeAutospacing="1" w:after="100" w:afterAutospacing="1" w:line="240" w:lineRule="auto"/>
        <w:ind w:left="72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New chapter.</w:t>
      </w:r>
    </w:p>
    <w:p w14:paraId="4CC0FF07" w14:textId="77777777" w:rsidR="001E69BA" w:rsidRPr="001E69BA" w:rsidRDefault="001E69BA" w:rsidP="001E69BA">
      <w:pPr>
        <w:numPr>
          <w:ilvl w:val="0"/>
          <w:numId w:val="6"/>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Emphasize more the climatology UV and VIS. Including up-to-date maps. (Daniele </w:t>
      </w:r>
      <w:proofErr w:type="spellStart"/>
      <w:r w:rsidRPr="001E69BA">
        <w:rPr>
          <w:rFonts w:ascii="Times New Roman" w:eastAsia="Times New Roman" w:hAnsi="Times New Roman" w:cs="Times New Roman"/>
          <w:kern w:val="0"/>
          <w:sz w:val="24"/>
          <w:szCs w:val="24"/>
          <w:lang w:eastAsia="en-IE"/>
          <w14:ligatures w14:val="none"/>
        </w:rPr>
        <w:t>Griffoni</w:t>
      </w:r>
      <w:proofErr w:type="spellEnd"/>
      <w:r w:rsidRPr="001E69BA">
        <w:rPr>
          <w:rFonts w:ascii="Times New Roman" w:eastAsia="Times New Roman" w:hAnsi="Times New Roman" w:cs="Times New Roman"/>
          <w:kern w:val="0"/>
          <w:sz w:val="24"/>
          <w:szCs w:val="24"/>
          <w:lang w:eastAsia="en-IE"/>
          <w14:ligatures w14:val="none"/>
        </w:rPr>
        <w:t xml:space="preserve"> + Anders </w:t>
      </w:r>
      <w:proofErr w:type="spellStart"/>
      <w:r w:rsidRPr="001E69BA">
        <w:rPr>
          <w:rFonts w:ascii="Times New Roman" w:eastAsia="Times New Roman" w:hAnsi="Times New Roman" w:cs="Times New Roman"/>
          <w:kern w:val="0"/>
          <w:sz w:val="24"/>
          <w:szCs w:val="24"/>
          <w:lang w:eastAsia="en-IE"/>
          <w14:ligatures w14:val="none"/>
        </w:rPr>
        <w:t>Lindfords</w:t>
      </w:r>
      <w:proofErr w:type="spellEnd"/>
      <w:r w:rsidRPr="001E69BA">
        <w:rPr>
          <w:rFonts w:ascii="Times New Roman" w:eastAsia="Times New Roman" w:hAnsi="Times New Roman" w:cs="Times New Roman"/>
          <w:kern w:val="0"/>
          <w:sz w:val="24"/>
          <w:szCs w:val="24"/>
          <w:lang w:eastAsia="en-IE"/>
          <w14:ligatures w14:val="none"/>
        </w:rPr>
        <w:t>)</w:t>
      </w:r>
    </w:p>
    <w:p w14:paraId="23048BC8" w14:textId="05BD8F6A" w:rsidR="001E69BA" w:rsidRPr="001E69BA" w:rsidRDefault="001E69BA" w:rsidP="001E69BA">
      <w:pPr>
        <w:numPr>
          <w:ilvl w:val="0"/>
          <w:numId w:val="6"/>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Latitudinal and diurnal variation in </w:t>
      </w:r>
      <w:ins w:id="7" w:author="Marcel Jansen" w:date="2023-12-05T13:01:00Z">
        <w:r>
          <w:rPr>
            <w:rFonts w:ascii="Times New Roman" w:eastAsia="Times New Roman" w:hAnsi="Times New Roman" w:cs="Times New Roman"/>
            <w:kern w:val="0"/>
            <w:sz w:val="24"/>
            <w:szCs w:val="24"/>
            <w:lang w:eastAsia="en-IE"/>
            <w14:ligatures w14:val="none"/>
          </w:rPr>
          <w:t xml:space="preserve">UV and </w:t>
        </w:r>
      </w:ins>
      <w:r w:rsidRPr="001E69BA">
        <w:rPr>
          <w:rFonts w:ascii="Times New Roman" w:eastAsia="Times New Roman" w:hAnsi="Times New Roman" w:cs="Times New Roman"/>
          <w:kern w:val="0"/>
          <w:sz w:val="24"/>
          <w:szCs w:val="24"/>
          <w:lang w:eastAsia="en-IE"/>
          <w14:ligatures w14:val="none"/>
        </w:rPr>
        <w:t xml:space="preserve">VIS spectrum, including </w:t>
      </w:r>
      <w:proofErr w:type="gramStart"/>
      <w:r w:rsidRPr="001E69BA">
        <w:rPr>
          <w:rFonts w:ascii="Times New Roman" w:eastAsia="Times New Roman" w:hAnsi="Times New Roman" w:cs="Times New Roman"/>
          <w:kern w:val="0"/>
          <w:sz w:val="24"/>
          <w:szCs w:val="24"/>
          <w:lang w:eastAsia="en-IE"/>
          <w14:ligatures w14:val="none"/>
        </w:rPr>
        <w:t>R:FR.</w:t>
      </w:r>
      <w:proofErr w:type="gramEnd"/>
    </w:p>
    <w:p w14:paraId="00734224" w14:textId="77777777" w:rsidR="001E69BA" w:rsidRPr="001E69BA" w:rsidRDefault="001E69BA" w:rsidP="001E69BA">
      <w:pPr>
        <w:numPr>
          <w:ilvl w:val="0"/>
          <w:numId w:val="6"/>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Discuss in depth waveband ratios in nature (Pedro + Matt?).</w:t>
      </w:r>
    </w:p>
    <w:p w14:paraId="60BD0152" w14:textId="77777777" w:rsidR="001E69BA" w:rsidRPr="001E69BA" w:rsidRDefault="001E69BA" w:rsidP="001E69BA">
      <w:pPr>
        <w:numPr>
          <w:ilvl w:val="0"/>
          <w:numId w:val="6"/>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Discuss light distribution and </w:t>
      </w:r>
      <w:proofErr w:type="spellStart"/>
      <w:r w:rsidRPr="001E69BA">
        <w:rPr>
          <w:rFonts w:ascii="Times New Roman" w:eastAsia="Times New Roman" w:hAnsi="Times New Roman" w:cs="Times New Roman"/>
          <w:kern w:val="0"/>
          <w:sz w:val="24"/>
          <w:szCs w:val="24"/>
          <w:lang w:eastAsia="en-IE"/>
          <w14:ligatures w14:val="none"/>
        </w:rPr>
        <w:t>sunflecks</w:t>
      </w:r>
      <w:proofErr w:type="spellEnd"/>
      <w:r w:rsidRPr="001E69BA">
        <w:rPr>
          <w:rFonts w:ascii="Times New Roman" w:eastAsia="Times New Roman" w:hAnsi="Times New Roman" w:cs="Times New Roman"/>
          <w:kern w:val="0"/>
          <w:sz w:val="24"/>
          <w:szCs w:val="24"/>
          <w:lang w:eastAsia="en-IE"/>
          <w14:ligatures w14:val="none"/>
        </w:rPr>
        <w:t xml:space="preserve"> in canopies (Maxime Durand)</w:t>
      </w:r>
    </w:p>
    <w:p w14:paraId="4DE88101" w14:textId="77777777" w:rsidR="001E69BA" w:rsidRPr="001E69BA" w:rsidRDefault="001E69BA" w:rsidP="001E69BA">
      <w:pPr>
        <w:numPr>
          <w:ilvl w:val="0"/>
          <w:numId w:val="6"/>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Update and expand text on light in aquatic environments. (Pirjo Huovinen + Ivan Gómez?)</w:t>
      </w:r>
    </w:p>
    <w:p w14:paraId="6BA9DCFA" w14:textId="77777777" w:rsidR="001E69BA" w:rsidRPr="001E69BA" w:rsidRDefault="001E69BA" w:rsidP="001E69BA">
      <w:pPr>
        <w:spacing w:after="0"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3. Design, planning and data analysis from photobiological experiments</w:t>
      </w:r>
    </w:p>
    <w:p w14:paraId="6E8F45F3" w14:textId="77777777" w:rsidR="001E69BA" w:rsidRPr="001E69BA" w:rsidRDefault="001E69BA" w:rsidP="001E69BA">
      <w:pPr>
        <w:spacing w:before="100" w:beforeAutospacing="1" w:after="100" w:afterAutospacing="1" w:line="240" w:lineRule="auto"/>
        <w:ind w:left="72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Previously: </w:t>
      </w:r>
      <w:r w:rsidRPr="001E69BA">
        <w:rPr>
          <w:rFonts w:ascii="Times New Roman" w:eastAsia="Times New Roman" w:hAnsi="Times New Roman" w:cs="Times New Roman"/>
          <w:i/>
          <w:iCs/>
          <w:kern w:val="0"/>
          <w:sz w:val="24"/>
          <w:szCs w:val="24"/>
          <w:lang w:eastAsia="en-IE"/>
          <w14:ligatures w14:val="none"/>
        </w:rPr>
        <w:t>Design of photobiological experiments</w:t>
      </w:r>
    </w:p>
    <w:p w14:paraId="097B611C" w14:textId="77777777" w:rsidR="001E69BA" w:rsidRPr="001E69BA" w:rsidRDefault="001E69BA" w:rsidP="001E69BA">
      <w:pPr>
        <w:numPr>
          <w:ilvl w:val="0"/>
          <w:numId w:val="7"/>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Field and controlled experiments (New, Pedro + Marcel)</w:t>
      </w:r>
    </w:p>
    <w:p w14:paraId="5D491CF4" w14:textId="77777777" w:rsidR="001E69BA" w:rsidRPr="001E69BA" w:rsidRDefault="001E69BA" w:rsidP="001E69BA">
      <w:pPr>
        <w:numPr>
          <w:ilvl w:val="0"/>
          <w:numId w:val="7"/>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commentRangeStart w:id="8"/>
      <w:r w:rsidRPr="001E69BA">
        <w:rPr>
          <w:rFonts w:ascii="Times New Roman" w:eastAsia="Times New Roman" w:hAnsi="Times New Roman" w:cs="Times New Roman"/>
          <w:kern w:val="0"/>
          <w:sz w:val="24"/>
          <w:szCs w:val="24"/>
          <w:lang w:eastAsia="en-IE"/>
          <w14:ligatures w14:val="none"/>
        </w:rPr>
        <w:t>Statistical aspects (Pedro, not much to do.)</w:t>
      </w:r>
      <w:commentRangeEnd w:id="8"/>
      <w:r>
        <w:rPr>
          <w:rStyle w:val="CommentReference"/>
        </w:rPr>
        <w:commentReference w:id="8"/>
      </w:r>
    </w:p>
    <w:p w14:paraId="58E895CE" w14:textId="77777777" w:rsidR="001E69BA" w:rsidRPr="001E69BA" w:rsidRDefault="001E69BA" w:rsidP="001E69BA">
      <w:pPr>
        <w:numPr>
          <w:ilvl w:val="0"/>
          <w:numId w:val="7"/>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Sampling procedures for laboratory analyses (</w:t>
      </w:r>
      <w:proofErr w:type="gramStart"/>
      <w:r w:rsidRPr="001E69BA">
        <w:rPr>
          <w:rFonts w:ascii="Times New Roman" w:eastAsia="Times New Roman" w:hAnsi="Times New Roman" w:cs="Times New Roman"/>
          <w:kern w:val="0"/>
          <w:sz w:val="24"/>
          <w:szCs w:val="24"/>
          <w:lang w:eastAsia="en-IE"/>
          <w14:ligatures w14:val="none"/>
        </w:rPr>
        <w:t>Pedro?,</w:t>
      </w:r>
      <w:proofErr w:type="gramEnd"/>
      <w:r w:rsidRPr="001E69BA">
        <w:rPr>
          <w:rFonts w:ascii="Times New Roman" w:eastAsia="Times New Roman" w:hAnsi="Times New Roman" w:cs="Times New Roman"/>
          <w:kern w:val="0"/>
          <w:sz w:val="24"/>
          <w:szCs w:val="24"/>
          <w:lang w:eastAsia="en-IE"/>
          <w14:ligatures w14:val="none"/>
        </w:rPr>
        <w:t xml:space="preserve"> Neha?, Luis? Nina?)</w:t>
      </w:r>
    </w:p>
    <w:p w14:paraId="6DC7DF84" w14:textId="77777777" w:rsidR="001E69BA" w:rsidRPr="001E69BA" w:rsidRDefault="001E69BA" w:rsidP="001E69BA">
      <w:pPr>
        <w:numPr>
          <w:ilvl w:val="0"/>
          <w:numId w:val="7"/>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commentRangeStart w:id="9"/>
      <w:r w:rsidRPr="001E69BA">
        <w:rPr>
          <w:rFonts w:ascii="Times New Roman" w:eastAsia="Times New Roman" w:hAnsi="Times New Roman" w:cs="Times New Roman"/>
          <w:kern w:val="0"/>
          <w:sz w:val="24"/>
          <w:szCs w:val="24"/>
          <w:lang w:eastAsia="en-IE"/>
          <w14:ligatures w14:val="none"/>
        </w:rPr>
        <w:t>Bases of expression for concentrations</w:t>
      </w:r>
      <w:commentRangeEnd w:id="9"/>
      <w:r>
        <w:rPr>
          <w:rStyle w:val="CommentReference"/>
        </w:rPr>
        <w:commentReference w:id="9"/>
      </w:r>
    </w:p>
    <w:p w14:paraId="27D6C96F" w14:textId="77777777" w:rsidR="001E69BA" w:rsidRPr="001E69BA" w:rsidRDefault="001E69BA" w:rsidP="001E69BA">
      <w:pPr>
        <w:spacing w:after="0"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4. Plant cultivation</w:t>
      </w:r>
    </w:p>
    <w:p w14:paraId="75FA722D" w14:textId="77777777" w:rsidR="001E69BA" w:rsidRPr="001E69BA" w:rsidRDefault="001E69BA" w:rsidP="001E69BA">
      <w:pPr>
        <w:spacing w:before="100" w:beforeAutospacing="1" w:after="100" w:afterAutospacing="1" w:line="240" w:lineRule="auto"/>
        <w:ind w:left="72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Previously: </w:t>
      </w:r>
      <w:r w:rsidRPr="001E69BA">
        <w:rPr>
          <w:rFonts w:ascii="Times New Roman" w:eastAsia="Times New Roman" w:hAnsi="Times New Roman" w:cs="Times New Roman"/>
          <w:i/>
          <w:iCs/>
          <w:kern w:val="0"/>
          <w:sz w:val="24"/>
          <w:szCs w:val="24"/>
          <w:lang w:eastAsia="en-IE"/>
          <w14:ligatures w14:val="none"/>
        </w:rPr>
        <w:t>Plant cultivation</w:t>
      </w:r>
    </w:p>
    <w:p w14:paraId="23FB13CC" w14:textId="77777777" w:rsidR="001E69BA" w:rsidRPr="001E69BA" w:rsidRDefault="001E69BA" w:rsidP="001E69BA">
      <w:pPr>
        <w:numPr>
          <w:ilvl w:val="0"/>
          <w:numId w:val="8"/>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Cultivation of terrestrial plants in controlled environments (Eva Rosenqvist + Pedro)</w:t>
      </w:r>
    </w:p>
    <w:p w14:paraId="72333EDD" w14:textId="77777777" w:rsidR="001E69BA" w:rsidRPr="001E69BA" w:rsidRDefault="001E69BA" w:rsidP="001E69BA">
      <w:pPr>
        <w:numPr>
          <w:ilvl w:val="0"/>
          <w:numId w:val="8"/>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commentRangeStart w:id="10"/>
      <w:r w:rsidRPr="001E69BA">
        <w:rPr>
          <w:rFonts w:ascii="Times New Roman" w:eastAsia="Times New Roman" w:hAnsi="Times New Roman" w:cs="Times New Roman"/>
          <w:kern w:val="0"/>
          <w:sz w:val="24"/>
          <w:szCs w:val="24"/>
          <w:lang w:eastAsia="en-IE"/>
          <w14:ligatures w14:val="none"/>
        </w:rPr>
        <w:t>Guidelines for reporting conditions</w:t>
      </w:r>
      <w:commentRangeEnd w:id="10"/>
      <w:r>
        <w:rPr>
          <w:rStyle w:val="CommentReference"/>
        </w:rPr>
        <w:commentReference w:id="10"/>
      </w:r>
    </w:p>
    <w:p w14:paraId="32FFA89C" w14:textId="77777777" w:rsidR="001E69BA" w:rsidRPr="001E69BA" w:rsidRDefault="001E69BA" w:rsidP="001E69BA">
      <w:pPr>
        <w:numPr>
          <w:ilvl w:val="0"/>
          <w:numId w:val="8"/>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Cultivation of terrestrial plants outdoors (Víctor Sadras? + Otmar Urban? + Pedro)</w:t>
      </w:r>
    </w:p>
    <w:p w14:paraId="14F43A1F" w14:textId="77777777" w:rsidR="001E69BA" w:rsidRPr="001E69BA" w:rsidRDefault="001E69BA" w:rsidP="001E69BA">
      <w:pPr>
        <w:numPr>
          <w:ilvl w:val="0"/>
          <w:numId w:val="8"/>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commentRangeStart w:id="11"/>
      <w:r w:rsidRPr="001E69BA">
        <w:rPr>
          <w:rFonts w:ascii="Times New Roman" w:eastAsia="Times New Roman" w:hAnsi="Times New Roman" w:cs="Times New Roman"/>
          <w:kern w:val="0"/>
          <w:sz w:val="24"/>
          <w:szCs w:val="24"/>
          <w:lang w:eastAsia="en-IE"/>
          <w14:ligatures w14:val="none"/>
        </w:rPr>
        <w:t>Weather stations and WMO requirements.</w:t>
      </w:r>
    </w:p>
    <w:p w14:paraId="78667BBE" w14:textId="77777777" w:rsidR="001E69BA" w:rsidRPr="001E69BA" w:rsidRDefault="001E69BA" w:rsidP="001E69BA">
      <w:pPr>
        <w:numPr>
          <w:ilvl w:val="0"/>
          <w:numId w:val="8"/>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Computing the position of the sun.</w:t>
      </w:r>
      <w:commentRangeEnd w:id="11"/>
      <w:r>
        <w:rPr>
          <w:rStyle w:val="CommentReference"/>
        </w:rPr>
        <w:commentReference w:id="11"/>
      </w:r>
    </w:p>
    <w:p w14:paraId="0EA628FA" w14:textId="77777777" w:rsidR="001E69BA" w:rsidRPr="001E69BA" w:rsidRDefault="001E69BA" w:rsidP="001E69BA">
      <w:pPr>
        <w:numPr>
          <w:ilvl w:val="0"/>
          <w:numId w:val="8"/>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commentRangeStart w:id="12"/>
      <w:r w:rsidRPr="001E69BA">
        <w:rPr>
          <w:rFonts w:ascii="Times New Roman" w:eastAsia="Times New Roman" w:hAnsi="Times New Roman" w:cs="Times New Roman"/>
          <w:kern w:val="0"/>
          <w:sz w:val="24"/>
          <w:szCs w:val="24"/>
          <w:lang w:eastAsia="en-IE"/>
          <w14:ligatures w14:val="none"/>
        </w:rPr>
        <w:t xml:space="preserve">DLI </w:t>
      </w:r>
      <w:proofErr w:type="spellStart"/>
      <w:r w:rsidRPr="001E69BA">
        <w:rPr>
          <w:rFonts w:ascii="Times New Roman" w:eastAsia="Times New Roman" w:hAnsi="Times New Roman" w:cs="Times New Roman"/>
          <w:kern w:val="0"/>
          <w:sz w:val="24"/>
          <w:szCs w:val="24"/>
          <w:lang w:eastAsia="en-IE"/>
          <w14:ligatures w14:val="none"/>
        </w:rPr>
        <w:t>dialy</w:t>
      </w:r>
      <w:proofErr w:type="spellEnd"/>
      <w:r w:rsidRPr="001E69BA">
        <w:rPr>
          <w:rFonts w:ascii="Times New Roman" w:eastAsia="Times New Roman" w:hAnsi="Times New Roman" w:cs="Times New Roman"/>
          <w:kern w:val="0"/>
          <w:sz w:val="24"/>
          <w:szCs w:val="24"/>
          <w:lang w:eastAsia="en-IE"/>
          <w14:ligatures w14:val="none"/>
        </w:rPr>
        <w:t xml:space="preserve"> light integral (Titta Kotilainen (?))</w:t>
      </w:r>
      <w:commentRangeEnd w:id="12"/>
      <w:r>
        <w:rPr>
          <w:rStyle w:val="CommentReference"/>
        </w:rPr>
        <w:commentReference w:id="12"/>
      </w:r>
    </w:p>
    <w:p w14:paraId="177EC987" w14:textId="77777777" w:rsidR="001E69BA" w:rsidRPr="001E69BA" w:rsidRDefault="001E69BA" w:rsidP="001E69BA">
      <w:pPr>
        <w:numPr>
          <w:ilvl w:val="0"/>
          <w:numId w:val="8"/>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lastRenderedPageBreak/>
        <w:t xml:space="preserve">Cultivation of aquatic plants (Pirjo </w:t>
      </w:r>
      <w:proofErr w:type="spellStart"/>
      <w:r w:rsidRPr="001E69BA">
        <w:rPr>
          <w:rFonts w:ascii="Times New Roman" w:eastAsia="Times New Roman" w:hAnsi="Times New Roman" w:cs="Times New Roman"/>
          <w:kern w:val="0"/>
          <w:sz w:val="24"/>
          <w:szCs w:val="24"/>
          <w:lang w:eastAsia="en-IE"/>
          <w14:ligatures w14:val="none"/>
        </w:rPr>
        <w:t>huovinen</w:t>
      </w:r>
      <w:proofErr w:type="spellEnd"/>
      <w:r w:rsidRPr="001E69BA">
        <w:rPr>
          <w:rFonts w:ascii="Times New Roman" w:eastAsia="Times New Roman" w:hAnsi="Times New Roman" w:cs="Times New Roman"/>
          <w:kern w:val="0"/>
          <w:sz w:val="24"/>
          <w:szCs w:val="24"/>
          <w:lang w:eastAsia="en-IE"/>
          <w14:ligatures w14:val="none"/>
        </w:rPr>
        <w:t>)</w:t>
      </w:r>
    </w:p>
    <w:p w14:paraId="7605F730" w14:textId="77777777" w:rsidR="001E69BA" w:rsidRPr="001E69BA" w:rsidRDefault="001E69BA" w:rsidP="001E69BA">
      <w:pPr>
        <w:spacing w:after="0"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5. Manipulating UV and VIS radiation</w:t>
      </w:r>
    </w:p>
    <w:p w14:paraId="5DE8E0A6" w14:textId="77777777" w:rsidR="001E69BA" w:rsidRPr="001E69BA" w:rsidRDefault="001E69BA" w:rsidP="001E69BA">
      <w:pPr>
        <w:spacing w:before="100" w:beforeAutospacing="1" w:after="100" w:afterAutospacing="1" w:line="240" w:lineRule="auto"/>
        <w:ind w:left="720"/>
        <w:rPr>
          <w:rFonts w:ascii="Times New Roman" w:eastAsia="Times New Roman" w:hAnsi="Times New Roman" w:cs="Times New Roman"/>
          <w:kern w:val="0"/>
          <w:sz w:val="24"/>
          <w:szCs w:val="24"/>
          <w:lang w:eastAsia="en-IE"/>
          <w14:ligatures w14:val="none"/>
        </w:rPr>
      </w:pPr>
      <w:proofErr w:type="spellStart"/>
      <w:r w:rsidRPr="001E69BA">
        <w:rPr>
          <w:rFonts w:ascii="Times New Roman" w:eastAsia="Times New Roman" w:hAnsi="Times New Roman" w:cs="Times New Roman"/>
          <w:kern w:val="0"/>
          <w:sz w:val="24"/>
          <w:szCs w:val="24"/>
          <w:lang w:eastAsia="en-IE"/>
          <w14:ligatures w14:val="none"/>
        </w:rPr>
        <w:t>Previosuly</w:t>
      </w:r>
      <w:proofErr w:type="spellEnd"/>
      <w:r w:rsidRPr="001E69BA">
        <w:rPr>
          <w:rFonts w:ascii="Times New Roman" w:eastAsia="Times New Roman" w:hAnsi="Times New Roman" w:cs="Times New Roman"/>
          <w:kern w:val="0"/>
          <w:sz w:val="24"/>
          <w:szCs w:val="24"/>
          <w:lang w:eastAsia="en-IE"/>
          <w14:ligatures w14:val="none"/>
        </w:rPr>
        <w:t xml:space="preserve">: </w:t>
      </w:r>
      <w:r w:rsidRPr="001E69BA">
        <w:rPr>
          <w:rFonts w:ascii="Times New Roman" w:eastAsia="Times New Roman" w:hAnsi="Times New Roman" w:cs="Times New Roman"/>
          <w:i/>
          <w:iCs/>
          <w:kern w:val="0"/>
          <w:sz w:val="24"/>
          <w:szCs w:val="24"/>
          <w:lang w:eastAsia="en-IE"/>
          <w14:ligatures w14:val="none"/>
        </w:rPr>
        <w:t xml:space="preserve">Manipulating UV </w:t>
      </w:r>
      <w:proofErr w:type="gramStart"/>
      <w:r w:rsidRPr="001E69BA">
        <w:rPr>
          <w:rFonts w:ascii="Times New Roman" w:eastAsia="Times New Roman" w:hAnsi="Times New Roman" w:cs="Times New Roman"/>
          <w:i/>
          <w:iCs/>
          <w:kern w:val="0"/>
          <w:sz w:val="24"/>
          <w:szCs w:val="24"/>
          <w:lang w:eastAsia="en-IE"/>
          <w14:ligatures w14:val="none"/>
        </w:rPr>
        <w:t>radiation</w:t>
      </w:r>
      <w:proofErr w:type="gramEnd"/>
    </w:p>
    <w:p w14:paraId="49FF3604" w14:textId="77777777" w:rsidR="001E69BA" w:rsidRPr="001E69BA" w:rsidRDefault="001E69BA" w:rsidP="001E69BA">
      <w:pPr>
        <w:numPr>
          <w:ilvl w:val="0"/>
          <w:numId w:val="9"/>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Update safety considerations to address current regulations and recommendations.</w:t>
      </w:r>
    </w:p>
    <w:p w14:paraId="5EC81F01" w14:textId="77777777" w:rsidR="001E69BA" w:rsidRPr="001E69BA" w:rsidRDefault="001E69BA" w:rsidP="001E69BA">
      <w:pPr>
        <w:numPr>
          <w:ilvl w:val="0"/>
          <w:numId w:val="9"/>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Expand material on LEDs, including approaches to dimming and pulse generation. (Pedro + Alan Morrison)</w:t>
      </w:r>
    </w:p>
    <w:p w14:paraId="3E5A4440" w14:textId="77777777" w:rsidR="001E69BA" w:rsidRPr="001E69BA" w:rsidRDefault="001E69BA" w:rsidP="001E69BA">
      <w:pPr>
        <w:numPr>
          <w:ilvl w:val="0"/>
          <w:numId w:val="9"/>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Lenses and reflectors used with LEDs (Pedro).</w:t>
      </w:r>
    </w:p>
    <w:p w14:paraId="27F931C1" w14:textId="77777777" w:rsidR="001E69BA" w:rsidRPr="001E69BA" w:rsidRDefault="001E69BA" w:rsidP="001E69BA">
      <w:pPr>
        <w:numPr>
          <w:ilvl w:val="0"/>
          <w:numId w:val="9"/>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commentRangeStart w:id="13"/>
      <w:r w:rsidRPr="001E69BA">
        <w:rPr>
          <w:rFonts w:ascii="Times New Roman" w:eastAsia="Times New Roman" w:hAnsi="Times New Roman" w:cs="Times New Roman"/>
          <w:kern w:val="0"/>
          <w:sz w:val="24"/>
          <w:szCs w:val="24"/>
          <w:lang w:eastAsia="en-IE"/>
          <w14:ligatures w14:val="none"/>
        </w:rPr>
        <w:t>Discuss diffuse vs. direct light from artificial sources. (Pedro)</w:t>
      </w:r>
      <w:commentRangeEnd w:id="13"/>
      <w:r>
        <w:rPr>
          <w:rStyle w:val="CommentReference"/>
        </w:rPr>
        <w:commentReference w:id="13"/>
      </w:r>
    </w:p>
    <w:p w14:paraId="1DF67F2C" w14:textId="77777777" w:rsidR="001E69BA" w:rsidRPr="001E69BA" w:rsidRDefault="001E69BA" w:rsidP="001E69BA">
      <w:pPr>
        <w:numPr>
          <w:ilvl w:val="0"/>
          <w:numId w:val="9"/>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Update on films and filters needed (expand on the effect of angle of incidence)</w:t>
      </w:r>
    </w:p>
    <w:p w14:paraId="14798E75" w14:textId="77777777" w:rsidR="001E69BA" w:rsidRPr="001E69BA" w:rsidRDefault="001E69BA" w:rsidP="001E69BA">
      <w:pPr>
        <w:numPr>
          <w:ilvl w:val="0"/>
          <w:numId w:val="9"/>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Greenhouse screens (based on spectral data from Matthew Robson and Titta Kotilainen)</w:t>
      </w:r>
    </w:p>
    <w:p w14:paraId="165ADF52" w14:textId="77777777" w:rsidR="001E69BA" w:rsidRPr="001E69BA" w:rsidRDefault="001E69BA" w:rsidP="001E69BA">
      <w:pPr>
        <w:numPr>
          <w:ilvl w:val="0"/>
          <w:numId w:val="9"/>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Greenhouse cladding (glass, films, PMM, PC, etc.)</w:t>
      </w:r>
    </w:p>
    <w:p w14:paraId="373604D6" w14:textId="77777777" w:rsidR="001E69BA" w:rsidRPr="001E69BA" w:rsidRDefault="001E69BA" w:rsidP="001E69BA">
      <w:pPr>
        <w:spacing w:after="0"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6. Quantifying UV and VIS radiation</w:t>
      </w:r>
    </w:p>
    <w:p w14:paraId="2E645A7D" w14:textId="77777777" w:rsidR="001E69BA" w:rsidRPr="001E69BA" w:rsidRDefault="001E69BA" w:rsidP="001E69BA">
      <w:pPr>
        <w:spacing w:before="100" w:beforeAutospacing="1" w:after="100" w:afterAutospacing="1" w:line="240" w:lineRule="auto"/>
        <w:ind w:left="72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Previously: </w:t>
      </w:r>
      <w:r w:rsidRPr="001E69BA">
        <w:rPr>
          <w:rFonts w:ascii="Times New Roman" w:eastAsia="Times New Roman" w:hAnsi="Times New Roman" w:cs="Times New Roman"/>
          <w:i/>
          <w:iCs/>
          <w:kern w:val="0"/>
          <w:sz w:val="24"/>
          <w:szCs w:val="24"/>
          <w:lang w:eastAsia="en-IE"/>
          <w14:ligatures w14:val="none"/>
        </w:rPr>
        <w:t>Quantifying UV radiation</w:t>
      </w:r>
    </w:p>
    <w:p w14:paraId="5AF03198" w14:textId="77777777" w:rsidR="001E69BA" w:rsidRPr="001E69BA" w:rsidRDefault="001E69BA" w:rsidP="001E69BA">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commentRangeStart w:id="14"/>
      <w:r w:rsidRPr="001E69BA">
        <w:rPr>
          <w:rFonts w:ascii="Times New Roman" w:eastAsia="Times New Roman" w:hAnsi="Times New Roman" w:cs="Times New Roman"/>
          <w:kern w:val="0"/>
          <w:sz w:val="24"/>
          <w:szCs w:val="24"/>
          <w:lang w:eastAsia="en-IE"/>
          <w14:ligatures w14:val="none"/>
        </w:rPr>
        <w:t>U</w:t>
      </w:r>
      <w:commentRangeEnd w:id="14"/>
      <w:r>
        <w:rPr>
          <w:rStyle w:val="CommentReference"/>
        </w:rPr>
        <w:commentReference w:id="14"/>
      </w:r>
      <w:r w:rsidRPr="001E69BA">
        <w:rPr>
          <w:rFonts w:ascii="Times New Roman" w:eastAsia="Times New Roman" w:hAnsi="Times New Roman" w:cs="Times New Roman"/>
          <w:kern w:val="0"/>
          <w:sz w:val="24"/>
          <w:szCs w:val="24"/>
          <w:lang w:eastAsia="en-IE"/>
          <w14:ligatures w14:val="none"/>
        </w:rPr>
        <w:t>pdate information on input optics for spectrometers (new shapes, and performance). (Pedro)</w:t>
      </w:r>
    </w:p>
    <w:p w14:paraId="4BAB794C" w14:textId="77777777" w:rsidR="001E69BA" w:rsidRPr="001E69BA" w:rsidRDefault="001E69BA" w:rsidP="001E69BA">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Temperature dependence of calibrations of spectrometers.</w:t>
      </w:r>
    </w:p>
    <w:p w14:paraId="0C5933BA" w14:textId="77777777" w:rsidR="001E69BA" w:rsidRPr="001E69BA" w:rsidRDefault="001E69BA" w:rsidP="001E69BA">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Expand response spectrum of broadband sensors (examples of errors, PAR, </w:t>
      </w:r>
      <w:proofErr w:type="spellStart"/>
      <w:r w:rsidRPr="001E69BA">
        <w:rPr>
          <w:rFonts w:ascii="Times New Roman" w:eastAsia="Times New Roman" w:hAnsi="Times New Roman" w:cs="Times New Roman"/>
          <w:kern w:val="0"/>
          <w:sz w:val="24"/>
          <w:szCs w:val="24"/>
          <w:lang w:eastAsia="en-IE"/>
          <w14:ligatures w14:val="none"/>
        </w:rPr>
        <w:t>ePAR</w:t>
      </w:r>
      <w:proofErr w:type="spellEnd"/>
      <w:r w:rsidRPr="001E69BA">
        <w:rPr>
          <w:rFonts w:ascii="Times New Roman" w:eastAsia="Times New Roman" w:hAnsi="Times New Roman" w:cs="Times New Roman"/>
          <w:kern w:val="0"/>
          <w:sz w:val="24"/>
          <w:szCs w:val="24"/>
          <w:lang w:eastAsia="en-IE"/>
          <w14:ligatures w14:val="none"/>
        </w:rPr>
        <w:t>, R, FR, UVA1, UVA2, UVB, pyranometers).</w:t>
      </w:r>
    </w:p>
    <w:p w14:paraId="55221540" w14:textId="77777777" w:rsidR="001E69BA" w:rsidRPr="001E69BA" w:rsidRDefault="001E69BA" w:rsidP="001E69BA">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proofErr w:type="spellStart"/>
      <w:r w:rsidRPr="001E69BA">
        <w:rPr>
          <w:rFonts w:ascii="Times New Roman" w:eastAsia="Times New Roman" w:hAnsi="Times New Roman" w:cs="Times New Roman"/>
          <w:kern w:val="0"/>
          <w:sz w:val="24"/>
          <w:szCs w:val="24"/>
          <w:lang w:eastAsia="en-IE"/>
          <w14:ligatures w14:val="none"/>
        </w:rPr>
        <w:t>ePAR</w:t>
      </w:r>
      <w:proofErr w:type="spellEnd"/>
      <w:r w:rsidRPr="001E69BA">
        <w:rPr>
          <w:rFonts w:ascii="Times New Roman" w:eastAsia="Times New Roman" w:hAnsi="Times New Roman" w:cs="Times New Roman"/>
          <w:kern w:val="0"/>
          <w:sz w:val="24"/>
          <w:szCs w:val="24"/>
          <w:lang w:eastAsia="en-IE"/>
          <w14:ligatures w14:val="none"/>
        </w:rPr>
        <w:t xml:space="preserve"> vs. PAR</w:t>
      </w:r>
    </w:p>
    <w:p w14:paraId="17961850" w14:textId="77777777" w:rsidR="001E69BA" w:rsidRPr="001E69BA" w:rsidRDefault="001E69BA" w:rsidP="001E69BA">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R:(R + FR) vs. R:FR</w:t>
      </w:r>
    </w:p>
    <w:p w14:paraId="742F634A" w14:textId="77777777" w:rsidR="001E69BA" w:rsidRPr="001E69BA" w:rsidRDefault="001E69BA" w:rsidP="001E69BA">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Add computations for </w:t>
      </w:r>
      <w:proofErr w:type="spellStart"/>
      <w:proofErr w:type="gramStart"/>
      <w:r w:rsidRPr="001E69BA">
        <w:rPr>
          <w:rFonts w:ascii="Times New Roman" w:eastAsia="Times New Roman" w:hAnsi="Times New Roman" w:cs="Times New Roman"/>
          <w:kern w:val="0"/>
          <w:sz w:val="24"/>
          <w:szCs w:val="24"/>
          <w:lang w:eastAsia="en-IE"/>
          <w14:ligatures w14:val="none"/>
        </w:rPr>
        <w:t>Pfr:Ptot</w:t>
      </w:r>
      <w:proofErr w:type="spellEnd"/>
      <w:proofErr w:type="gramEnd"/>
      <w:r w:rsidRPr="001E69BA">
        <w:rPr>
          <w:rFonts w:ascii="Times New Roman" w:eastAsia="Times New Roman" w:hAnsi="Times New Roman" w:cs="Times New Roman"/>
          <w:kern w:val="0"/>
          <w:sz w:val="24"/>
          <w:szCs w:val="24"/>
          <w:lang w:eastAsia="en-IE"/>
          <w14:ligatures w14:val="none"/>
        </w:rPr>
        <w:t xml:space="preserve"> </w:t>
      </w:r>
      <w:proofErr w:type="spellStart"/>
      <w:r w:rsidRPr="001E69BA">
        <w:rPr>
          <w:rFonts w:ascii="Times New Roman" w:eastAsia="Times New Roman" w:hAnsi="Times New Roman" w:cs="Times New Roman"/>
          <w:kern w:val="0"/>
          <w:sz w:val="24"/>
          <w:szCs w:val="24"/>
          <w:lang w:eastAsia="en-IE"/>
          <w14:ligatures w14:val="none"/>
        </w:rPr>
        <w:t>photoequilibrium</w:t>
      </w:r>
      <w:proofErr w:type="spellEnd"/>
      <w:r w:rsidRPr="001E69BA">
        <w:rPr>
          <w:rFonts w:ascii="Times New Roman" w:eastAsia="Times New Roman" w:hAnsi="Times New Roman" w:cs="Times New Roman"/>
          <w:kern w:val="0"/>
          <w:sz w:val="24"/>
          <w:szCs w:val="24"/>
          <w:lang w:eastAsia="en-IE"/>
          <w14:ligatures w14:val="none"/>
        </w:rPr>
        <w:t xml:space="preserve"> and </w:t>
      </w:r>
      <w:proofErr w:type="spellStart"/>
      <w:r w:rsidRPr="001E69BA">
        <w:rPr>
          <w:rFonts w:ascii="Times New Roman" w:eastAsia="Times New Roman" w:hAnsi="Times New Roman" w:cs="Times New Roman"/>
          <w:kern w:val="0"/>
          <w:sz w:val="24"/>
          <w:szCs w:val="24"/>
          <w:lang w:eastAsia="en-IE"/>
          <w14:ligatures w14:val="none"/>
        </w:rPr>
        <w:t>photocycling</w:t>
      </w:r>
      <w:proofErr w:type="spellEnd"/>
      <w:r w:rsidRPr="001E69BA">
        <w:rPr>
          <w:rFonts w:ascii="Times New Roman" w:eastAsia="Times New Roman" w:hAnsi="Times New Roman" w:cs="Times New Roman"/>
          <w:kern w:val="0"/>
          <w:sz w:val="24"/>
          <w:szCs w:val="24"/>
          <w:lang w:eastAsia="en-IE"/>
          <w14:ligatures w14:val="none"/>
        </w:rPr>
        <w:t>.</w:t>
      </w:r>
    </w:p>
    <w:p w14:paraId="590110DB" w14:textId="77777777" w:rsidR="001E69BA" w:rsidRPr="001E69BA" w:rsidRDefault="001E69BA" w:rsidP="001E69BA">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Update equipment examples to those currently available. (Pedro)</w:t>
      </w:r>
    </w:p>
    <w:p w14:paraId="18F08EE2" w14:textId="77777777" w:rsidR="001E69BA" w:rsidRPr="001E69BA" w:rsidRDefault="001E69BA" w:rsidP="001E69BA">
      <w:pPr>
        <w:numPr>
          <w:ilvl w:val="0"/>
          <w:numId w:val="10"/>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Simulation of the solar spectrum (Anders Lindfors / Maxim Durand + Pedro)</w:t>
      </w:r>
    </w:p>
    <w:p w14:paraId="5FA6281A" w14:textId="77777777" w:rsidR="001E69BA" w:rsidRPr="001E69BA" w:rsidRDefault="001E69BA" w:rsidP="001E69BA">
      <w:pPr>
        <w:spacing w:after="0"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7. Imaging in UV, </w:t>
      </w:r>
      <w:proofErr w:type="gramStart"/>
      <w:r w:rsidRPr="001E69BA">
        <w:rPr>
          <w:rFonts w:ascii="Times New Roman" w:eastAsia="Times New Roman" w:hAnsi="Times New Roman" w:cs="Times New Roman"/>
          <w:kern w:val="0"/>
          <w:sz w:val="24"/>
          <w:szCs w:val="24"/>
          <w:lang w:eastAsia="en-IE"/>
          <w14:ligatures w14:val="none"/>
        </w:rPr>
        <w:t>VIS</w:t>
      </w:r>
      <w:proofErr w:type="gramEnd"/>
      <w:r w:rsidRPr="001E69BA">
        <w:rPr>
          <w:rFonts w:ascii="Times New Roman" w:eastAsia="Times New Roman" w:hAnsi="Times New Roman" w:cs="Times New Roman"/>
          <w:kern w:val="0"/>
          <w:sz w:val="24"/>
          <w:szCs w:val="24"/>
          <w:lang w:eastAsia="en-IE"/>
          <w14:ligatures w14:val="none"/>
        </w:rPr>
        <w:t xml:space="preserve"> and IR</w:t>
      </w:r>
    </w:p>
    <w:p w14:paraId="045D4989" w14:textId="77777777" w:rsidR="001E69BA" w:rsidRPr="001E69BA" w:rsidRDefault="001E69BA" w:rsidP="001E69BA">
      <w:pPr>
        <w:spacing w:before="100" w:beforeAutospacing="1" w:after="100" w:afterAutospacing="1" w:line="240" w:lineRule="auto"/>
        <w:ind w:left="72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Possible new chapter.</w:t>
      </w:r>
    </w:p>
    <w:p w14:paraId="09DAC951" w14:textId="77777777" w:rsidR="001E69BA" w:rsidRPr="001E69BA" w:rsidRDefault="001E69BA" w:rsidP="001E69BA">
      <w:pPr>
        <w:numPr>
          <w:ilvl w:val="0"/>
          <w:numId w:val="11"/>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Still, video and time lapse imaging as research tools (Pedro + Eva).</w:t>
      </w:r>
    </w:p>
    <w:p w14:paraId="2969D2E9" w14:textId="77777777" w:rsidR="001E69BA" w:rsidRPr="001E69BA" w:rsidRDefault="001E69BA" w:rsidP="001E69BA">
      <w:pPr>
        <w:numPr>
          <w:ilvl w:val="0"/>
          <w:numId w:val="11"/>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Cameras, lenses (Pedro + </w:t>
      </w:r>
      <w:proofErr w:type="spellStart"/>
      <w:r w:rsidRPr="001E69BA">
        <w:rPr>
          <w:rFonts w:ascii="Times New Roman" w:eastAsia="Times New Roman" w:hAnsi="Times New Roman" w:cs="Times New Roman"/>
          <w:kern w:val="0"/>
          <w:sz w:val="24"/>
          <w:szCs w:val="24"/>
          <w:lang w:eastAsia="en-IE"/>
          <w14:ligatures w14:val="none"/>
        </w:rPr>
        <w:t>Ylianttila</w:t>
      </w:r>
      <w:proofErr w:type="spellEnd"/>
      <w:r w:rsidRPr="001E69BA">
        <w:rPr>
          <w:rFonts w:ascii="Times New Roman" w:eastAsia="Times New Roman" w:hAnsi="Times New Roman" w:cs="Times New Roman"/>
          <w:kern w:val="0"/>
          <w:sz w:val="24"/>
          <w:szCs w:val="24"/>
          <w:lang w:eastAsia="en-IE"/>
          <w14:ligatures w14:val="none"/>
        </w:rPr>
        <w:t>?).</w:t>
      </w:r>
    </w:p>
    <w:p w14:paraId="5BCD0E1C" w14:textId="77777777" w:rsidR="001E69BA" w:rsidRPr="001E69BA" w:rsidRDefault="001E69BA" w:rsidP="001E69BA">
      <w:pPr>
        <w:numPr>
          <w:ilvl w:val="0"/>
          <w:numId w:val="11"/>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Camera Filters, etc., (Pedro)</w:t>
      </w:r>
    </w:p>
    <w:p w14:paraId="64A31D5D" w14:textId="77777777" w:rsidR="001E69BA" w:rsidRPr="001E69BA" w:rsidRDefault="001E69BA" w:rsidP="001E69BA">
      <w:pPr>
        <w:numPr>
          <w:ilvl w:val="0"/>
          <w:numId w:val="11"/>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Multispectral and hyperspectral imaging (Pedro + Alexey?).</w:t>
      </w:r>
    </w:p>
    <w:p w14:paraId="60AA66C7" w14:textId="77777777" w:rsidR="001E69BA" w:rsidRPr="001E69BA" w:rsidRDefault="001E69BA" w:rsidP="001E69BA">
      <w:pPr>
        <w:numPr>
          <w:ilvl w:val="0"/>
          <w:numId w:val="11"/>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Thermal imagining (Pedro </w:t>
      </w:r>
      <w:proofErr w:type="gramStart"/>
      <w:r w:rsidRPr="001E69BA">
        <w:rPr>
          <w:rFonts w:ascii="Times New Roman" w:eastAsia="Times New Roman" w:hAnsi="Times New Roman" w:cs="Times New Roman"/>
          <w:kern w:val="0"/>
          <w:sz w:val="24"/>
          <w:szCs w:val="24"/>
          <w:lang w:eastAsia="en-IE"/>
          <w14:ligatures w14:val="none"/>
        </w:rPr>
        <w:t>+ ?</w:t>
      </w:r>
      <w:proofErr w:type="gramEnd"/>
      <w:r w:rsidRPr="001E69BA">
        <w:rPr>
          <w:rFonts w:ascii="Times New Roman" w:eastAsia="Times New Roman" w:hAnsi="Times New Roman" w:cs="Times New Roman"/>
          <w:kern w:val="0"/>
          <w:sz w:val="24"/>
          <w:szCs w:val="24"/>
          <w:lang w:eastAsia="en-IE"/>
          <w14:ligatures w14:val="none"/>
        </w:rPr>
        <w:t>).</w:t>
      </w:r>
    </w:p>
    <w:p w14:paraId="0435D303" w14:textId="77777777" w:rsidR="001E69BA" w:rsidRPr="001E69BA" w:rsidRDefault="001E69BA" w:rsidP="001E69BA">
      <w:pPr>
        <w:numPr>
          <w:ilvl w:val="0"/>
          <w:numId w:val="11"/>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UV induced VIS and NIR fluorescence and VIS induced NIR fluorescence (Pedro + </w:t>
      </w:r>
      <w:proofErr w:type="spellStart"/>
      <w:r w:rsidRPr="001E69BA">
        <w:rPr>
          <w:rFonts w:ascii="Times New Roman" w:eastAsia="Times New Roman" w:hAnsi="Times New Roman" w:cs="Times New Roman"/>
          <w:kern w:val="0"/>
          <w:sz w:val="24"/>
          <w:szCs w:val="24"/>
          <w:lang w:eastAsia="en-IE"/>
          <w14:ligatures w14:val="none"/>
        </w:rPr>
        <w:t>Ylianttila</w:t>
      </w:r>
      <w:proofErr w:type="spellEnd"/>
      <w:r w:rsidRPr="001E69BA">
        <w:rPr>
          <w:rFonts w:ascii="Times New Roman" w:eastAsia="Times New Roman" w:hAnsi="Times New Roman" w:cs="Times New Roman"/>
          <w:kern w:val="0"/>
          <w:sz w:val="24"/>
          <w:szCs w:val="24"/>
          <w:lang w:eastAsia="en-IE"/>
          <w14:ligatures w14:val="none"/>
        </w:rPr>
        <w:t xml:space="preserve"> (?)).</w:t>
      </w:r>
    </w:p>
    <w:p w14:paraId="1FECD117" w14:textId="77777777" w:rsidR="001E69BA" w:rsidRPr="001E69BA" w:rsidRDefault="001E69BA" w:rsidP="001E69BA">
      <w:pPr>
        <w:numPr>
          <w:ilvl w:val="0"/>
          <w:numId w:val="11"/>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Image editing (Eva + Pedro).</w:t>
      </w:r>
    </w:p>
    <w:p w14:paraId="5B1E1F45" w14:textId="77777777" w:rsidR="001E69BA" w:rsidRPr="001E69BA" w:rsidRDefault="001E69BA" w:rsidP="001E69BA">
      <w:p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a. White balance, noise reduction, contrast enhancement.</w:t>
      </w:r>
    </w:p>
    <w:p w14:paraId="2DA27196" w14:textId="77777777" w:rsidR="001E69BA" w:rsidRPr="001E69BA" w:rsidRDefault="001E69BA" w:rsidP="001E69BA">
      <w:p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b. </w:t>
      </w:r>
      <w:proofErr w:type="gramStart"/>
      <w:r w:rsidRPr="001E69BA">
        <w:rPr>
          <w:rFonts w:ascii="Times New Roman" w:eastAsia="Times New Roman" w:hAnsi="Times New Roman" w:cs="Times New Roman"/>
          <w:kern w:val="0"/>
          <w:sz w:val="24"/>
          <w:szCs w:val="24"/>
          <w:lang w:eastAsia="en-IE"/>
          <w14:ligatures w14:val="none"/>
        </w:rPr>
        <w:t>Multi-image</w:t>
      </w:r>
      <w:proofErr w:type="gramEnd"/>
      <w:r w:rsidRPr="001E69BA">
        <w:rPr>
          <w:rFonts w:ascii="Times New Roman" w:eastAsia="Times New Roman" w:hAnsi="Times New Roman" w:cs="Times New Roman"/>
          <w:kern w:val="0"/>
          <w:sz w:val="24"/>
          <w:szCs w:val="24"/>
          <w:lang w:eastAsia="en-IE"/>
          <w14:ligatures w14:val="none"/>
        </w:rPr>
        <w:t xml:space="preserve"> methods: HDR, focus stacking, panoramas</w:t>
      </w:r>
    </w:p>
    <w:p w14:paraId="4BEC40F6" w14:textId="77777777" w:rsidR="001E69BA" w:rsidRPr="001E69BA" w:rsidRDefault="001E69BA" w:rsidP="001E69BA">
      <w:p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c. Colour profiles and light sources.</w:t>
      </w:r>
    </w:p>
    <w:p w14:paraId="4185036B" w14:textId="77777777" w:rsidR="001E69BA" w:rsidRPr="001E69BA" w:rsidRDefault="001E69BA" w:rsidP="001E69BA">
      <w:p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lastRenderedPageBreak/>
        <w:t>d. Image editing when images are used as scientific evidence.</w:t>
      </w:r>
    </w:p>
    <w:p w14:paraId="26E108D9" w14:textId="77777777" w:rsidR="001E69BA" w:rsidRPr="001E69BA" w:rsidRDefault="001E69BA" w:rsidP="001E69BA">
      <w:pPr>
        <w:spacing w:after="0"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8. Measurement of optical properties of leaves and materials</w:t>
      </w:r>
    </w:p>
    <w:p w14:paraId="221D32AB" w14:textId="77777777" w:rsidR="001E69BA" w:rsidRPr="001E69BA" w:rsidRDefault="001E69BA" w:rsidP="001E69BA">
      <w:pPr>
        <w:spacing w:before="100" w:beforeAutospacing="1" w:after="100" w:afterAutospacing="1" w:line="240" w:lineRule="auto"/>
        <w:ind w:left="72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New chapter.</w:t>
      </w:r>
    </w:p>
    <w:p w14:paraId="552D88AF" w14:textId="77777777" w:rsidR="001E69BA" w:rsidRPr="001E69BA" w:rsidRDefault="001E69BA" w:rsidP="001E69BA">
      <w:pPr>
        <w:numPr>
          <w:ilvl w:val="0"/>
          <w:numId w:val="12"/>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Epidermal transmittance, etc. (Wolfgang Bilger)</w:t>
      </w:r>
    </w:p>
    <w:p w14:paraId="4EE1951D" w14:textId="77777777" w:rsidR="001E69BA" w:rsidRPr="001E69BA" w:rsidRDefault="001E69BA" w:rsidP="001E69BA">
      <w:pPr>
        <w:numPr>
          <w:ilvl w:val="0"/>
          <w:numId w:val="12"/>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Reflectance and transmittance of whole leaves (and flowers?) (Matt? + Pedro).</w:t>
      </w:r>
    </w:p>
    <w:p w14:paraId="3F2256D2" w14:textId="77777777" w:rsidR="001E69BA" w:rsidRPr="001E69BA" w:rsidRDefault="001E69BA" w:rsidP="001E69BA">
      <w:pPr>
        <w:numPr>
          <w:ilvl w:val="0"/>
          <w:numId w:val="12"/>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Filters, etc., (Pedro)</w:t>
      </w:r>
    </w:p>
    <w:p w14:paraId="2369959A" w14:textId="77777777" w:rsidR="001E69BA" w:rsidRPr="001E69BA" w:rsidRDefault="001E69BA" w:rsidP="001E69BA">
      <w:pPr>
        <w:numPr>
          <w:ilvl w:val="0"/>
          <w:numId w:val="12"/>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Fluorescence of leaves (and glass filters!) (Pedro).</w:t>
      </w:r>
    </w:p>
    <w:p w14:paraId="249CEA39" w14:textId="77777777" w:rsidR="001E69BA" w:rsidRPr="001E69BA" w:rsidRDefault="001E69BA" w:rsidP="001E69BA">
      <w:pPr>
        <w:numPr>
          <w:ilvl w:val="0"/>
          <w:numId w:val="12"/>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Optical measurement of chloroplast accumulation (Justyna (?) + Pawel (?))</w:t>
      </w:r>
    </w:p>
    <w:p w14:paraId="32D245CE" w14:textId="77777777" w:rsidR="001E69BA" w:rsidRPr="001E69BA" w:rsidRDefault="001E69BA" w:rsidP="001E69BA">
      <w:pPr>
        <w:numPr>
          <w:ilvl w:val="0"/>
          <w:numId w:val="12"/>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In-situ measurement of plant pigments (Matt? + Wolfgang + Marcel?).</w:t>
      </w:r>
    </w:p>
    <w:p w14:paraId="47CCB30C" w14:textId="77777777" w:rsidR="001E69BA" w:rsidRPr="001E69BA" w:rsidRDefault="001E69BA" w:rsidP="001E69BA">
      <w:pPr>
        <w:numPr>
          <w:ilvl w:val="0"/>
          <w:numId w:val="12"/>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del w:id="15" w:author="Unknown">
        <w:r w:rsidRPr="001E69BA">
          <w:rPr>
            <w:rFonts w:ascii="Times New Roman" w:eastAsia="Times New Roman" w:hAnsi="Times New Roman" w:cs="Times New Roman"/>
            <w:kern w:val="0"/>
            <w:sz w:val="24"/>
            <w:szCs w:val="24"/>
            <w:lang w:eastAsia="en-IE"/>
            <w14:ligatures w14:val="none"/>
          </w:rPr>
          <w:delText>Measurements of extracted plant pigments (Wolfgang Bilger + Nina Siipari + Susanne + Pedro?)</w:delText>
        </w:r>
      </w:del>
    </w:p>
    <w:p w14:paraId="12FDAA94" w14:textId="77777777" w:rsidR="001E69BA" w:rsidRPr="001E69BA" w:rsidRDefault="001E69BA" w:rsidP="001E69BA">
      <w:pPr>
        <w:spacing w:after="0"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9. Plant phenotyping for the crowds</w:t>
      </w:r>
    </w:p>
    <w:p w14:paraId="2885B3BA" w14:textId="77777777" w:rsidR="001E69BA" w:rsidRPr="001E69BA" w:rsidRDefault="001E69BA" w:rsidP="001E69BA">
      <w:pPr>
        <w:spacing w:before="100" w:beforeAutospacing="1" w:after="100" w:afterAutospacing="1" w:line="240" w:lineRule="auto"/>
        <w:ind w:left="72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New chapter.</w:t>
      </w:r>
    </w:p>
    <w:p w14:paraId="2C4CB6BF" w14:textId="77777777" w:rsidR="001E69BA" w:rsidRPr="001E69BA" w:rsidRDefault="001E69BA" w:rsidP="001E69BA">
      <w:pPr>
        <w:numPr>
          <w:ilvl w:val="0"/>
          <w:numId w:val="13"/>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Introduction to image analysis with ImageJ (Fang Wang + Pedro).</w:t>
      </w:r>
    </w:p>
    <w:p w14:paraId="160B7E81" w14:textId="77777777" w:rsidR="001E69BA" w:rsidRPr="001E69BA" w:rsidRDefault="001E69BA" w:rsidP="001E69BA">
      <w:pPr>
        <w:numPr>
          <w:ilvl w:val="0"/>
          <w:numId w:val="13"/>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Using AI and ML approaches (Pedro </w:t>
      </w:r>
      <w:proofErr w:type="gramStart"/>
      <w:r w:rsidRPr="001E69BA">
        <w:rPr>
          <w:rFonts w:ascii="Times New Roman" w:eastAsia="Times New Roman" w:hAnsi="Times New Roman" w:cs="Times New Roman"/>
          <w:kern w:val="0"/>
          <w:sz w:val="24"/>
          <w:szCs w:val="24"/>
          <w:lang w:eastAsia="en-IE"/>
          <w14:ligatures w14:val="none"/>
        </w:rPr>
        <w:t>+ ?</w:t>
      </w:r>
      <w:proofErr w:type="gramEnd"/>
      <w:r w:rsidRPr="001E69BA">
        <w:rPr>
          <w:rFonts w:ascii="Times New Roman" w:eastAsia="Times New Roman" w:hAnsi="Times New Roman" w:cs="Times New Roman"/>
          <w:kern w:val="0"/>
          <w:sz w:val="24"/>
          <w:szCs w:val="24"/>
          <w:lang w:eastAsia="en-IE"/>
          <w14:ligatures w14:val="none"/>
        </w:rPr>
        <w:t>).</w:t>
      </w:r>
    </w:p>
    <w:p w14:paraId="5200C86B" w14:textId="77777777" w:rsidR="001E69BA" w:rsidRPr="001E69BA" w:rsidRDefault="001E69BA" w:rsidP="001E69BA">
      <w:pPr>
        <w:numPr>
          <w:ilvl w:val="0"/>
          <w:numId w:val="13"/>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Fluorescence of leaves (and glass filters!)</w:t>
      </w:r>
    </w:p>
    <w:p w14:paraId="03159B80" w14:textId="77777777" w:rsidR="001E69BA" w:rsidRPr="001E69BA" w:rsidRDefault="001E69BA" w:rsidP="001E69BA">
      <w:pPr>
        <w:numPr>
          <w:ilvl w:val="0"/>
          <w:numId w:val="13"/>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Optical measurement of chloroplast accumulation (Justyna (?) + Pawel (?))</w:t>
      </w:r>
    </w:p>
    <w:p w14:paraId="6EFB1CD1" w14:textId="77777777" w:rsidR="001E69BA" w:rsidRPr="001E69BA" w:rsidRDefault="001E69BA" w:rsidP="001E69BA">
      <w:pPr>
        <w:numPr>
          <w:ilvl w:val="0"/>
          <w:numId w:val="13"/>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proofErr w:type="spellStart"/>
      <w:r w:rsidRPr="001E69BA">
        <w:rPr>
          <w:rFonts w:ascii="Times New Roman" w:eastAsia="Times New Roman" w:hAnsi="Times New Roman" w:cs="Times New Roman"/>
          <w:kern w:val="0"/>
          <w:sz w:val="24"/>
          <w:szCs w:val="24"/>
          <w:lang w:eastAsia="en-IE"/>
          <w14:ligatures w14:val="none"/>
        </w:rPr>
        <w:t>Porometry</w:t>
      </w:r>
      <w:proofErr w:type="spellEnd"/>
      <w:r w:rsidRPr="001E69BA">
        <w:rPr>
          <w:rFonts w:ascii="Times New Roman" w:eastAsia="Times New Roman" w:hAnsi="Times New Roman" w:cs="Times New Roman"/>
          <w:kern w:val="0"/>
          <w:sz w:val="24"/>
          <w:szCs w:val="24"/>
          <w:lang w:eastAsia="en-IE"/>
          <w14:ligatures w14:val="none"/>
        </w:rPr>
        <w:t xml:space="preserve"> (Maxime? + Pedro + Eva?).</w:t>
      </w:r>
    </w:p>
    <w:p w14:paraId="328D7B49" w14:textId="77777777" w:rsidR="001E69BA" w:rsidRPr="001E69BA" w:rsidRDefault="001E69BA" w:rsidP="001E69BA">
      <w:pPr>
        <w:numPr>
          <w:ilvl w:val="0"/>
          <w:numId w:val="13"/>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Gas-exchange (Alexey + Eva? + Pedro).</w:t>
      </w:r>
    </w:p>
    <w:p w14:paraId="78BF6593" w14:textId="77777777" w:rsidR="001E69BA" w:rsidRPr="001E69BA" w:rsidRDefault="001E69BA" w:rsidP="001E69BA">
      <w:pPr>
        <w:numPr>
          <w:ilvl w:val="0"/>
          <w:numId w:val="13"/>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Chlorophyll fluorescence (Eva + Wolfgang? + Alexey).</w:t>
      </w:r>
    </w:p>
    <w:p w14:paraId="61A8B23C" w14:textId="77777777" w:rsidR="001E69BA" w:rsidRPr="001E69BA" w:rsidRDefault="001E69BA" w:rsidP="001E69BA">
      <w:pPr>
        <w:spacing w:after="0"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10. Data acquisition and logging</w:t>
      </w:r>
    </w:p>
    <w:p w14:paraId="1FCA8F20" w14:textId="77777777" w:rsidR="001E69BA" w:rsidRPr="001E69BA" w:rsidRDefault="001E69BA" w:rsidP="001E69BA">
      <w:pPr>
        <w:spacing w:before="100" w:beforeAutospacing="1" w:after="100" w:afterAutospacing="1" w:line="240" w:lineRule="auto"/>
        <w:ind w:left="72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New chapter.</w:t>
      </w:r>
    </w:p>
    <w:p w14:paraId="38E1849C" w14:textId="77777777" w:rsidR="001E69BA" w:rsidRPr="001E69BA" w:rsidRDefault="001E69BA" w:rsidP="001E69BA">
      <w:pPr>
        <w:numPr>
          <w:ilvl w:val="0"/>
          <w:numId w:val="14"/>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Examples of modern dataloggers, large and small (Pedro + Eva?).</w:t>
      </w:r>
    </w:p>
    <w:p w14:paraId="3EA9212D" w14:textId="77777777" w:rsidR="001E69BA" w:rsidRPr="001E69BA" w:rsidRDefault="001E69BA" w:rsidP="001E69BA">
      <w:pPr>
        <w:numPr>
          <w:ilvl w:val="0"/>
          <w:numId w:val="14"/>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IOT (Internet of Things) (Alan?).</w:t>
      </w:r>
    </w:p>
    <w:p w14:paraId="796A8047" w14:textId="77777777" w:rsidR="001E69BA" w:rsidRPr="001E69BA" w:rsidRDefault="001E69BA" w:rsidP="001E69BA">
      <w:pPr>
        <w:numPr>
          <w:ilvl w:val="0"/>
          <w:numId w:val="14"/>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Communication protocols (USB, </w:t>
      </w:r>
      <w:proofErr w:type="spellStart"/>
      <w:r w:rsidRPr="001E69BA">
        <w:rPr>
          <w:rFonts w:ascii="Times New Roman" w:eastAsia="Times New Roman" w:hAnsi="Times New Roman" w:cs="Times New Roman"/>
          <w:kern w:val="0"/>
          <w:sz w:val="24"/>
          <w:szCs w:val="24"/>
          <w:lang w:eastAsia="en-IE"/>
          <w14:ligatures w14:val="none"/>
        </w:rPr>
        <w:t>Wifi</w:t>
      </w:r>
      <w:proofErr w:type="spellEnd"/>
      <w:r w:rsidRPr="001E69BA">
        <w:rPr>
          <w:rFonts w:ascii="Times New Roman" w:eastAsia="Times New Roman" w:hAnsi="Times New Roman" w:cs="Times New Roman"/>
          <w:kern w:val="0"/>
          <w:sz w:val="24"/>
          <w:szCs w:val="24"/>
          <w:lang w:eastAsia="en-IE"/>
          <w14:ligatures w14:val="none"/>
        </w:rPr>
        <w:t>, USB, LORA, etc) (Pedro + Alan?).</w:t>
      </w:r>
    </w:p>
    <w:p w14:paraId="05C82832" w14:textId="77777777" w:rsidR="001E69BA" w:rsidRPr="001E69BA" w:rsidRDefault="001E69BA" w:rsidP="001E69BA">
      <w:pPr>
        <w:numPr>
          <w:ilvl w:val="0"/>
          <w:numId w:val="14"/>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Protocols SDI-12 and “intelligent sensors” (Pedro + Alan?).</w:t>
      </w:r>
    </w:p>
    <w:p w14:paraId="6ABAB824" w14:textId="77777777" w:rsidR="001E69BA" w:rsidRPr="001E69BA" w:rsidRDefault="001E69BA" w:rsidP="001E69BA">
      <w:pPr>
        <w:numPr>
          <w:ilvl w:val="0"/>
          <w:numId w:val="14"/>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Time coordinates (Pedro).</w:t>
      </w:r>
    </w:p>
    <w:p w14:paraId="18371CD7" w14:textId="77777777" w:rsidR="001E69BA" w:rsidRPr="001E69BA" w:rsidRDefault="001E69BA" w:rsidP="001E69BA">
      <w:pPr>
        <w:numPr>
          <w:ilvl w:val="0"/>
          <w:numId w:val="14"/>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On-line weather and climate data sources (Pedro + Max).</w:t>
      </w:r>
    </w:p>
    <w:p w14:paraId="155A1CD4" w14:textId="77777777" w:rsidR="001E69BA" w:rsidRPr="001E69BA" w:rsidRDefault="001E69BA" w:rsidP="001E69BA">
      <w:pPr>
        <w:numPr>
          <w:ilvl w:val="0"/>
          <w:numId w:val="14"/>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On-line sources of UV, VIS, and NIR irradiance estimates based on satellite sensing (FMI, Kaisa).</w:t>
      </w:r>
    </w:p>
    <w:p w14:paraId="3D10B7C0" w14:textId="77777777" w:rsidR="001E69BA" w:rsidRPr="001E69BA" w:rsidRDefault="001E69BA" w:rsidP="001E69BA">
      <w:pPr>
        <w:numPr>
          <w:ilvl w:val="0"/>
          <w:numId w:val="14"/>
        </w:numPr>
        <w:spacing w:before="100" w:beforeAutospacing="1" w:after="100" w:afterAutospacing="1" w:line="240" w:lineRule="auto"/>
        <w:ind w:left="1440"/>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 xml:space="preserve">Remote sensing of pigments and photosynthesis (Albert </w:t>
      </w:r>
      <w:proofErr w:type="spellStart"/>
      <w:r w:rsidRPr="001E69BA">
        <w:rPr>
          <w:rFonts w:ascii="Times New Roman" w:eastAsia="Times New Roman" w:hAnsi="Times New Roman" w:cs="Times New Roman"/>
          <w:kern w:val="0"/>
          <w:sz w:val="24"/>
          <w:szCs w:val="24"/>
          <w:lang w:eastAsia="en-IE"/>
          <w14:ligatures w14:val="none"/>
        </w:rPr>
        <w:t>Porcar</w:t>
      </w:r>
      <w:proofErr w:type="spellEnd"/>
      <w:r w:rsidRPr="001E69BA">
        <w:rPr>
          <w:rFonts w:ascii="Times New Roman" w:eastAsia="Times New Roman" w:hAnsi="Times New Roman" w:cs="Times New Roman"/>
          <w:kern w:val="0"/>
          <w:sz w:val="24"/>
          <w:szCs w:val="24"/>
          <w:lang w:eastAsia="en-IE"/>
          <w14:ligatures w14:val="none"/>
        </w:rPr>
        <w:t xml:space="preserve"> </w:t>
      </w:r>
      <w:proofErr w:type="gramStart"/>
      <w:r w:rsidRPr="001E69BA">
        <w:rPr>
          <w:rFonts w:ascii="Times New Roman" w:eastAsia="Times New Roman" w:hAnsi="Times New Roman" w:cs="Times New Roman"/>
          <w:kern w:val="0"/>
          <w:sz w:val="24"/>
          <w:szCs w:val="24"/>
          <w:lang w:eastAsia="en-IE"/>
          <w14:ligatures w14:val="none"/>
        </w:rPr>
        <w:t>et al. ?</w:t>
      </w:r>
      <w:proofErr w:type="gramEnd"/>
      <w:r w:rsidRPr="001E69BA">
        <w:rPr>
          <w:rFonts w:ascii="Times New Roman" w:eastAsia="Times New Roman" w:hAnsi="Times New Roman" w:cs="Times New Roman"/>
          <w:kern w:val="0"/>
          <w:sz w:val="24"/>
          <w:szCs w:val="24"/>
          <w:lang w:eastAsia="en-IE"/>
          <w14:ligatures w14:val="none"/>
        </w:rPr>
        <w:t>)</w:t>
      </w:r>
    </w:p>
    <w:p w14:paraId="45660635" w14:textId="77777777" w:rsidR="001E69BA" w:rsidRPr="001E69BA" w:rsidRDefault="001E69BA" w:rsidP="001E69BA">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Appendixes</w:t>
      </w:r>
    </w:p>
    <w:p w14:paraId="760907B3" w14:textId="77777777" w:rsidR="001E69BA" w:rsidRPr="001E69BA" w:rsidRDefault="001E69BA" w:rsidP="001E69B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Further reading</w:t>
      </w:r>
    </w:p>
    <w:p w14:paraId="5379662C" w14:textId="77777777" w:rsidR="001E69BA" w:rsidRPr="001E69BA" w:rsidRDefault="001E69BA" w:rsidP="001E69B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Suppliers</w:t>
      </w:r>
    </w:p>
    <w:p w14:paraId="73518178" w14:textId="77777777" w:rsidR="001E69BA" w:rsidRPr="001E69BA" w:rsidRDefault="001E69BA" w:rsidP="001E69B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1E69BA">
        <w:rPr>
          <w:rFonts w:ascii="Times New Roman" w:eastAsia="Times New Roman" w:hAnsi="Times New Roman" w:cs="Times New Roman"/>
          <w:kern w:val="0"/>
          <w:sz w:val="24"/>
          <w:szCs w:val="24"/>
          <w:lang w:eastAsia="en-IE"/>
          <w14:ligatures w14:val="none"/>
        </w:rPr>
        <w:t>Glossary</w:t>
      </w:r>
    </w:p>
    <w:p w14:paraId="0A42078B" w14:textId="77777777" w:rsidR="001E69BA" w:rsidRDefault="001E69BA"/>
    <w:sectPr w:rsidR="001E69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cel Jansen" w:date="2023-12-05T12:57:00Z" w:initials="MJ">
    <w:p w14:paraId="59FFBDD1" w14:textId="77777777" w:rsidR="001E69BA" w:rsidRDefault="001E69BA" w:rsidP="005A3F48">
      <w:pPr>
        <w:pStyle w:val="CommentText"/>
      </w:pPr>
      <w:r>
        <w:rPr>
          <w:rStyle w:val="CommentReference"/>
        </w:rPr>
        <w:annotationRef/>
      </w:r>
      <w:r>
        <w:t>I like this one!</w:t>
      </w:r>
    </w:p>
  </w:comment>
  <w:comment w:id="1" w:author="Marcel Jansen" w:date="2023-12-05T12:57:00Z" w:initials="MJ">
    <w:p w14:paraId="0968818A" w14:textId="77777777" w:rsidR="001E69BA" w:rsidRDefault="001E69BA" w:rsidP="008A1417">
      <w:pPr>
        <w:pStyle w:val="CommentText"/>
      </w:pPr>
      <w:r>
        <w:rPr>
          <w:rStyle w:val="CommentReference"/>
        </w:rPr>
        <w:annotationRef/>
      </w:r>
      <w:r>
        <w:t>Too much work, will this "dilute" focus?</w:t>
      </w:r>
    </w:p>
  </w:comment>
  <w:comment w:id="2" w:author="Marcel Jansen" w:date="2023-12-05T12:59:00Z" w:initials="MJ">
    <w:p w14:paraId="35991D5B" w14:textId="77777777" w:rsidR="001E69BA" w:rsidRDefault="001E69BA" w:rsidP="008E43BC">
      <w:pPr>
        <w:pStyle w:val="CommentText"/>
      </w:pPr>
      <w:r>
        <w:rPr>
          <w:rStyle w:val="CommentReference"/>
        </w:rPr>
        <w:annotationRef/>
      </w:r>
      <w:r>
        <w:t>I suggest to broaden this to include a broad range of terminology; luminescence, phosphorescence, fluorescence, irradiation vs irradiance and so on. Perhaps just giving basic definitions</w:t>
      </w:r>
    </w:p>
  </w:comment>
  <w:comment w:id="3" w:author="Marcel Jansen" w:date="2023-12-05T13:00:00Z" w:initials="MJ">
    <w:p w14:paraId="7D491807" w14:textId="77777777" w:rsidR="001E69BA" w:rsidRDefault="001E69BA" w:rsidP="00B15C30">
      <w:pPr>
        <w:pStyle w:val="CommentText"/>
      </w:pPr>
      <w:r>
        <w:rPr>
          <w:rStyle w:val="CommentReference"/>
        </w:rPr>
        <w:annotationRef/>
      </w:r>
      <w:r>
        <w:t>Yes, but not in this chapter, better in chapter 2?</w:t>
      </w:r>
    </w:p>
  </w:comment>
  <w:comment w:id="5" w:author="Marcel Jansen" w:date="2023-12-05T13:01:00Z" w:initials="MJ">
    <w:p w14:paraId="396F47CA" w14:textId="0BA7AFA7" w:rsidR="001E69BA" w:rsidRDefault="001E69BA" w:rsidP="00A103D4">
      <w:pPr>
        <w:pStyle w:val="CommentText"/>
      </w:pPr>
      <w:r>
        <w:rPr>
          <w:rStyle w:val="CommentReference"/>
        </w:rPr>
        <w:annotationRef/>
      </w:r>
      <w:r>
        <w:t>Include (short) summary light sources?</w:t>
      </w:r>
    </w:p>
  </w:comment>
  <w:comment w:id="8" w:author="Marcel Jansen" w:date="2023-12-05T13:02:00Z" w:initials="MJ">
    <w:p w14:paraId="1F406D8E" w14:textId="77777777" w:rsidR="001E69BA" w:rsidRDefault="001E69BA" w:rsidP="00A145CF">
      <w:pPr>
        <w:pStyle w:val="CommentText"/>
      </w:pPr>
      <w:r>
        <w:rPr>
          <w:rStyle w:val="CommentReference"/>
        </w:rPr>
        <w:annotationRef/>
      </w:r>
      <w:r>
        <w:t>Is this needed?</w:t>
      </w:r>
    </w:p>
  </w:comment>
  <w:comment w:id="9" w:author="Marcel Jansen" w:date="2023-12-05T13:02:00Z" w:initials="MJ">
    <w:p w14:paraId="77A342E8" w14:textId="77777777" w:rsidR="001E69BA" w:rsidRDefault="001E69BA" w:rsidP="00056CC2">
      <w:pPr>
        <w:pStyle w:val="CommentText"/>
      </w:pPr>
      <w:r>
        <w:rPr>
          <w:rStyle w:val="CommentReference"/>
        </w:rPr>
        <w:annotationRef/>
      </w:r>
      <w:r>
        <w:t>Not sure what this is, and whether it is needed</w:t>
      </w:r>
    </w:p>
  </w:comment>
  <w:comment w:id="10" w:author="Marcel Jansen" w:date="2023-12-05T13:03:00Z" w:initials="MJ">
    <w:p w14:paraId="54CB8D7E" w14:textId="77777777" w:rsidR="001E69BA" w:rsidRDefault="001E69BA" w:rsidP="00931B0F">
      <w:pPr>
        <w:pStyle w:val="CommentText"/>
      </w:pPr>
      <w:r>
        <w:rPr>
          <w:rStyle w:val="CommentReference"/>
        </w:rPr>
        <w:annotationRef/>
      </w:r>
      <w:r>
        <w:t>Should this be a separate section towards the end?</w:t>
      </w:r>
    </w:p>
  </w:comment>
  <w:comment w:id="11" w:author="Marcel Jansen" w:date="2023-12-05T13:05:00Z" w:initials="MJ">
    <w:p w14:paraId="05AB4C63" w14:textId="77777777" w:rsidR="001E69BA" w:rsidRDefault="001E69BA" w:rsidP="006D4706">
      <w:pPr>
        <w:pStyle w:val="CommentText"/>
      </w:pPr>
      <w:r>
        <w:rPr>
          <w:rStyle w:val="CommentReference"/>
        </w:rPr>
        <w:annotationRef/>
      </w:r>
      <w:r>
        <w:t>Section 1?</w:t>
      </w:r>
    </w:p>
  </w:comment>
  <w:comment w:id="12" w:author="Marcel Jansen" w:date="2023-12-05T13:04:00Z" w:initials="MJ">
    <w:p w14:paraId="3E5E0FAE" w14:textId="1EC28E32" w:rsidR="001E69BA" w:rsidRDefault="001E69BA" w:rsidP="00023B72">
      <w:pPr>
        <w:pStyle w:val="CommentText"/>
      </w:pPr>
      <w:r>
        <w:rPr>
          <w:rStyle w:val="CommentReference"/>
        </w:rPr>
        <w:annotationRef/>
      </w:r>
      <w:r>
        <w:t>Section 2?</w:t>
      </w:r>
    </w:p>
  </w:comment>
  <w:comment w:id="13" w:author="Marcel Jansen" w:date="2023-12-05T13:05:00Z" w:initials="MJ">
    <w:p w14:paraId="06C00C63" w14:textId="77777777" w:rsidR="001E69BA" w:rsidRDefault="001E69BA" w:rsidP="00E54D25">
      <w:pPr>
        <w:pStyle w:val="CommentText"/>
      </w:pPr>
      <w:r>
        <w:rPr>
          <w:rStyle w:val="CommentReference"/>
        </w:rPr>
        <w:annotationRef/>
      </w:r>
      <w:r>
        <w:t>Better section 1?</w:t>
      </w:r>
    </w:p>
  </w:comment>
  <w:comment w:id="14" w:author="Marcel Jansen" w:date="2023-12-05T13:06:00Z" w:initials="MJ">
    <w:p w14:paraId="728FFE3F" w14:textId="77777777" w:rsidR="001E69BA" w:rsidRDefault="001E69BA" w:rsidP="00E374D2">
      <w:pPr>
        <w:pStyle w:val="CommentText"/>
      </w:pPr>
      <w:r>
        <w:rPr>
          <w:rStyle w:val="CommentReference"/>
        </w:rPr>
        <w:annotationRef/>
      </w:r>
      <w:r>
        <w:t>Perhaps start with very short overview different types of equipment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FFBDD1" w15:done="0"/>
  <w15:commentEx w15:paraId="0968818A" w15:done="0"/>
  <w15:commentEx w15:paraId="35991D5B" w15:done="0"/>
  <w15:commentEx w15:paraId="7D491807" w15:done="0"/>
  <w15:commentEx w15:paraId="396F47CA" w15:done="0"/>
  <w15:commentEx w15:paraId="1F406D8E" w15:done="0"/>
  <w15:commentEx w15:paraId="77A342E8" w15:done="0"/>
  <w15:commentEx w15:paraId="54CB8D7E" w15:done="0"/>
  <w15:commentEx w15:paraId="05AB4C63" w15:done="0"/>
  <w15:commentEx w15:paraId="3E5E0FAE" w15:done="0"/>
  <w15:commentEx w15:paraId="06C00C63" w15:done="0"/>
  <w15:commentEx w15:paraId="728FFE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C95590" w16cex:dateUtc="2023-12-05T12:57:00Z"/>
  <w16cex:commentExtensible w16cex:durableId="15614578" w16cex:dateUtc="2023-12-05T12:57:00Z"/>
  <w16cex:commentExtensible w16cex:durableId="72A6DA4D" w16cex:dateUtc="2023-12-05T12:59:00Z"/>
  <w16cex:commentExtensible w16cex:durableId="5358D594" w16cex:dateUtc="2023-12-05T13:00:00Z"/>
  <w16cex:commentExtensible w16cex:durableId="6E8DD7F4" w16cex:dateUtc="2023-12-05T13:01:00Z"/>
  <w16cex:commentExtensible w16cex:durableId="29304DC2" w16cex:dateUtc="2023-12-05T13:02:00Z"/>
  <w16cex:commentExtensible w16cex:durableId="4BDA692C" w16cex:dateUtc="2023-12-05T13:02:00Z"/>
  <w16cex:commentExtensible w16cex:durableId="7F63424D" w16cex:dateUtc="2023-12-05T13:03:00Z"/>
  <w16cex:commentExtensible w16cex:durableId="44EB6486" w16cex:dateUtc="2023-12-05T13:05:00Z"/>
  <w16cex:commentExtensible w16cex:durableId="79847181" w16cex:dateUtc="2023-12-05T13:04:00Z"/>
  <w16cex:commentExtensible w16cex:durableId="5559FB9F" w16cex:dateUtc="2023-12-05T13:05:00Z"/>
  <w16cex:commentExtensible w16cex:durableId="353CC3B6" w16cex:dateUtc="2023-12-05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FFBDD1" w16cid:durableId="7AC95590"/>
  <w16cid:commentId w16cid:paraId="0968818A" w16cid:durableId="15614578"/>
  <w16cid:commentId w16cid:paraId="35991D5B" w16cid:durableId="72A6DA4D"/>
  <w16cid:commentId w16cid:paraId="7D491807" w16cid:durableId="5358D594"/>
  <w16cid:commentId w16cid:paraId="396F47CA" w16cid:durableId="6E8DD7F4"/>
  <w16cid:commentId w16cid:paraId="1F406D8E" w16cid:durableId="29304DC2"/>
  <w16cid:commentId w16cid:paraId="77A342E8" w16cid:durableId="4BDA692C"/>
  <w16cid:commentId w16cid:paraId="54CB8D7E" w16cid:durableId="7F63424D"/>
  <w16cid:commentId w16cid:paraId="05AB4C63" w16cid:durableId="44EB6486"/>
  <w16cid:commentId w16cid:paraId="3E5E0FAE" w16cid:durableId="79847181"/>
  <w16cid:commentId w16cid:paraId="06C00C63" w16cid:durableId="5559FB9F"/>
  <w16cid:commentId w16cid:paraId="728FFE3F" w16cid:durableId="353CC3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0473"/>
    <w:multiLevelType w:val="multilevel"/>
    <w:tmpl w:val="BFA4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B444D"/>
    <w:multiLevelType w:val="multilevel"/>
    <w:tmpl w:val="E92A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16DD7"/>
    <w:multiLevelType w:val="multilevel"/>
    <w:tmpl w:val="48E2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10F8C"/>
    <w:multiLevelType w:val="multilevel"/>
    <w:tmpl w:val="2BEE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E66DE"/>
    <w:multiLevelType w:val="multilevel"/>
    <w:tmpl w:val="5506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C667C"/>
    <w:multiLevelType w:val="multilevel"/>
    <w:tmpl w:val="EB98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73103"/>
    <w:multiLevelType w:val="multilevel"/>
    <w:tmpl w:val="0AA4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4112F7"/>
    <w:multiLevelType w:val="multilevel"/>
    <w:tmpl w:val="A458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33284"/>
    <w:multiLevelType w:val="multilevel"/>
    <w:tmpl w:val="61A2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7201DD"/>
    <w:multiLevelType w:val="multilevel"/>
    <w:tmpl w:val="71428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7602B"/>
    <w:multiLevelType w:val="multilevel"/>
    <w:tmpl w:val="3810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13F50"/>
    <w:multiLevelType w:val="multilevel"/>
    <w:tmpl w:val="44F0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946E5"/>
    <w:multiLevelType w:val="multilevel"/>
    <w:tmpl w:val="2632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713C32"/>
    <w:multiLevelType w:val="multilevel"/>
    <w:tmpl w:val="F152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20622"/>
    <w:multiLevelType w:val="multilevel"/>
    <w:tmpl w:val="102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565258">
    <w:abstractNumId w:val="10"/>
  </w:num>
  <w:num w:numId="2" w16cid:durableId="399324918">
    <w:abstractNumId w:val="9"/>
  </w:num>
  <w:num w:numId="3" w16cid:durableId="259919552">
    <w:abstractNumId w:val="4"/>
  </w:num>
  <w:num w:numId="4" w16cid:durableId="538132351">
    <w:abstractNumId w:val="14"/>
  </w:num>
  <w:num w:numId="5" w16cid:durableId="1508132335">
    <w:abstractNumId w:val="2"/>
  </w:num>
  <w:num w:numId="6" w16cid:durableId="345718258">
    <w:abstractNumId w:val="1"/>
  </w:num>
  <w:num w:numId="7" w16cid:durableId="890769933">
    <w:abstractNumId w:val="3"/>
  </w:num>
  <w:num w:numId="8" w16cid:durableId="1537159979">
    <w:abstractNumId w:val="5"/>
  </w:num>
  <w:num w:numId="9" w16cid:durableId="1137185548">
    <w:abstractNumId w:val="6"/>
  </w:num>
  <w:num w:numId="10" w16cid:durableId="853686071">
    <w:abstractNumId w:val="12"/>
  </w:num>
  <w:num w:numId="11" w16cid:durableId="850412217">
    <w:abstractNumId w:val="13"/>
  </w:num>
  <w:num w:numId="12" w16cid:durableId="215439547">
    <w:abstractNumId w:val="11"/>
  </w:num>
  <w:num w:numId="13" w16cid:durableId="1750228841">
    <w:abstractNumId w:val="8"/>
  </w:num>
  <w:num w:numId="14" w16cid:durableId="1900360358">
    <w:abstractNumId w:val="0"/>
  </w:num>
  <w:num w:numId="15" w16cid:durableId="16456270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Jansen">
    <w15:presenceInfo w15:providerId="AD" w15:userId="S::M.Jansen@ucc.ie::69717915-8fdc-4d4f-9a24-768fa598d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BA"/>
    <w:rsid w:val="001E69BA"/>
    <w:rsid w:val="004D7016"/>
    <w:rsid w:val="00A36541"/>
    <w:rsid w:val="00C03D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92FB"/>
  <w15:chartTrackingRefBased/>
  <w15:docId w15:val="{0B41C7CC-788A-4B16-81C7-9E8148E1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9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9BA"/>
    <w:rPr>
      <w:rFonts w:ascii="Times New Roman" w:eastAsia="Times New Roman" w:hAnsi="Times New Roman" w:cs="Times New Roman"/>
      <w:b/>
      <w:bCs/>
      <w:kern w:val="36"/>
      <w:sz w:val="48"/>
      <w:szCs w:val="48"/>
      <w:lang w:eastAsia="en-IE"/>
      <w14:ligatures w14:val="none"/>
    </w:rPr>
  </w:style>
  <w:style w:type="paragraph" w:customStyle="1" w:styleId="subtitle">
    <w:name w:val="subtitle"/>
    <w:basedOn w:val="Normal"/>
    <w:rsid w:val="001E69B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NormalWeb">
    <w:name w:val="Normal (Web)"/>
    <w:basedOn w:val="Normal"/>
    <w:uiPriority w:val="99"/>
    <w:semiHidden/>
    <w:unhideWhenUsed/>
    <w:rsid w:val="001E69B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1E69BA"/>
    <w:rPr>
      <w:i/>
      <w:iCs/>
    </w:rPr>
  </w:style>
  <w:style w:type="paragraph" w:styleId="Revision">
    <w:name w:val="Revision"/>
    <w:hidden/>
    <w:uiPriority w:val="99"/>
    <w:semiHidden/>
    <w:rsid w:val="001E69BA"/>
    <w:pPr>
      <w:spacing w:after="0" w:line="240" w:lineRule="auto"/>
    </w:pPr>
  </w:style>
  <w:style w:type="character" w:styleId="CommentReference">
    <w:name w:val="annotation reference"/>
    <w:basedOn w:val="DefaultParagraphFont"/>
    <w:uiPriority w:val="99"/>
    <w:semiHidden/>
    <w:unhideWhenUsed/>
    <w:rsid w:val="001E69BA"/>
    <w:rPr>
      <w:sz w:val="16"/>
      <w:szCs w:val="16"/>
    </w:rPr>
  </w:style>
  <w:style w:type="paragraph" w:styleId="CommentText">
    <w:name w:val="annotation text"/>
    <w:basedOn w:val="Normal"/>
    <w:link w:val="CommentTextChar"/>
    <w:uiPriority w:val="99"/>
    <w:unhideWhenUsed/>
    <w:rsid w:val="001E69BA"/>
    <w:pPr>
      <w:spacing w:line="240" w:lineRule="auto"/>
    </w:pPr>
    <w:rPr>
      <w:sz w:val="20"/>
      <w:szCs w:val="20"/>
    </w:rPr>
  </w:style>
  <w:style w:type="character" w:customStyle="1" w:styleId="CommentTextChar">
    <w:name w:val="Comment Text Char"/>
    <w:basedOn w:val="DefaultParagraphFont"/>
    <w:link w:val="CommentText"/>
    <w:uiPriority w:val="99"/>
    <w:rsid w:val="001E69BA"/>
    <w:rPr>
      <w:sz w:val="20"/>
      <w:szCs w:val="20"/>
    </w:rPr>
  </w:style>
  <w:style w:type="paragraph" w:styleId="CommentSubject">
    <w:name w:val="annotation subject"/>
    <w:basedOn w:val="CommentText"/>
    <w:next w:val="CommentText"/>
    <w:link w:val="CommentSubjectChar"/>
    <w:uiPriority w:val="99"/>
    <w:semiHidden/>
    <w:unhideWhenUsed/>
    <w:rsid w:val="001E69BA"/>
    <w:rPr>
      <w:b/>
      <w:bCs/>
    </w:rPr>
  </w:style>
  <w:style w:type="character" w:customStyle="1" w:styleId="CommentSubjectChar">
    <w:name w:val="Comment Subject Char"/>
    <w:basedOn w:val="CommentTextChar"/>
    <w:link w:val="CommentSubject"/>
    <w:uiPriority w:val="99"/>
    <w:semiHidden/>
    <w:rsid w:val="001E69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5333">
      <w:bodyDiv w:val="1"/>
      <w:marLeft w:val="0"/>
      <w:marRight w:val="0"/>
      <w:marTop w:val="0"/>
      <w:marBottom w:val="0"/>
      <w:divBdr>
        <w:top w:val="none" w:sz="0" w:space="0" w:color="auto"/>
        <w:left w:val="none" w:sz="0" w:space="0" w:color="auto"/>
        <w:bottom w:val="none" w:sz="0" w:space="0" w:color="auto"/>
        <w:right w:val="none" w:sz="0" w:space="0" w:color="auto"/>
      </w:divBdr>
      <w:divsChild>
        <w:div w:id="1198276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Jansen</dc:creator>
  <cp:keywords/>
  <dc:description/>
  <cp:lastModifiedBy>Marcel Jansen</cp:lastModifiedBy>
  <cp:revision>1</cp:revision>
  <dcterms:created xsi:type="dcterms:W3CDTF">2023-12-05T12:56:00Z</dcterms:created>
  <dcterms:modified xsi:type="dcterms:W3CDTF">2023-12-05T13:07:00Z</dcterms:modified>
</cp:coreProperties>
</file>